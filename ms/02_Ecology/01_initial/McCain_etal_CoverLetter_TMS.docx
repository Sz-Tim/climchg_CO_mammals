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F3E98" w14:textId="77777777" w:rsidR="0017440E" w:rsidRDefault="0017440E">
      <w:pPr>
        <w:rPr>
          <w:sz w:val="22"/>
        </w:rPr>
      </w:pPr>
    </w:p>
    <w:p w14:paraId="02C150F2" w14:textId="48CC5796" w:rsidR="0017440E" w:rsidRDefault="003E68C6" w:rsidP="00DA454E">
      <w:pPr>
        <w:tabs>
          <w:tab w:val="left" w:pos="6160"/>
        </w:tabs>
        <w:ind w:left="-810"/>
        <w:rPr>
          <w:sz w:val="22"/>
        </w:rPr>
      </w:pPr>
      <w:r>
        <w:rPr>
          <w:noProof/>
        </w:rPr>
        <mc:AlternateContent>
          <mc:Choice Requires="wps">
            <w:drawing>
              <wp:anchor distT="0" distB="0" distL="114300" distR="114300" simplePos="0" relativeHeight="251657728" behindDoc="0" locked="0" layoutInCell="1" allowOverlap="1" wp14:anchorId="0BCDAEA7" wp14:editId="6CB1F4A3">
                <wp:simplePos x="0" y="0"/>
                <wp:positionH relativeFrom="column">
                  <wp:posOffset>2769870</wp:posOffset>
                </wp:positionH>
                <wp:positionV relativeFrom="paragraph">
                  <wp:posOffset>52070</wp:posOffset>
                </wp:positionV>
                <wp:extent cx="3742055" cy="914400"/>
                <wp:effectExtent l="0" t="0" r="0" b="0"/>
                <wp:wrapTight wrapText="bothSides">
                  <wp:wrapPolygon edited="0">
                    <wp:start x="220" y="1350"/>
                    <wp:lineTo x="220" y="20250"/>
                    <wp:lineTo x="21222" y="20250"/>
                    <wp:lineTo x="21222" y="1350"/>
                    <wp:lineTo x="220" y="135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0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B3A59" w14:textId="77777777" w:rsidR="00BF2C79" w:rsidRDefault="00BF2C79"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Dept. of Ecology &amp; Evolutionary Biology</w:t>
                            </w:r>
                          </w:p>
                          <w:p w14:paraId="401A4060"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University of Colorado Museum of Natural History</w:t>
                            </w:r>
                            <w:r w:rsidRPr="00FD104A">
                              <w:rPr>
                                <w:rFonts w:ascii="Arial" w:eastAsia="Arial Unicode MS" w:hAnsi="Arial" w:cs="Arial"/>
                                <w:sz w:val="14"/>
                                <w:szCs w:val="14"/>
                              </w:rPr>
                              <w:tab/>
                              <w:t>t</w:t>
                            </w:r>
                            <w:r w:rsidRPr="00FD104A">
                              <w:rPr>
                                <w:rFonts w:ascii="Arial" w:eastAsia="Arial Unicode MS" w:hAnsi="Arial" w:cs="Arial"/>
                                <w:sz w:val="14"/>
                                <w:szCs w:val="14"/>
                              </w:rPr>
                              <w:tab/>
                              <w:t xml:space="preserve">303 </w:t>
                            </w:r>
                            <w:r>
                              <w:rPr>
                                <w:rFonts w:ascii="Arial" w:eastAsia="Arial Unicode MS" w:hAnsi="Arial" w:cs="Arial"/>
                                <w:sz w:val="14"/>
                                <w:szCs w:val="14"/>
                              </w:rPr>
                              <w:t>735</w:t>
                            </w:r>
                            <w:r w:rsidRPr="00FD104A">
                              <w:rPr>
                                <w:rFonts w:ascii="Arial" w:eastAsia="Arial Unicode MS" w:hAnsi="Arial" w:cs="Arial"/>
                                <w:sz w:val="14"/>
                                <w:szCs w:val="14"/>
                              </w:rPr>
                              <w:t xml:space="preserve"> </w:t>
                            </w:r>
                            <w:r>
                              <w:rPr>
                                <w:rFonts w:ascii="Arial" w:eastAsia="Arial Unicode MS" w:hAnsi="Arial" w:cs="Arial"/>
                                <w:sz w:val="14"/>
                                <w:szCs w:val="14"/>
                              </w:rPr>
                              <w:t>1016</w:t>
                            </w:r>
                          </w:p>
                          <w:p w14:paraId="4A2466C2"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Vertebrate Zoology</w:t>
                            </w:r>
                            <w:r w:rsidRPr="00FD104A">
                              <w:rPr>
                                <w:rFonts w:ascii="Arial" w:eastAsia="Arial Unicode MS" w:hAnsi="Arial" w:cs="Arial"/>
                                <w:sz w:val="14"/>
                                <w:szCs w:val="14"/>
                              </w:rPr>
                              <w:tab/>
                            </w:r>
                          </w:p>
                          <w:p w14:paraId="7187100B"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Bruce Curtis Building (MCOL)</w:t>
                            </w:r>
                            <w:r w:rsidRPr="00FD104A">
                              <w:rPr>
                                <w:rFonts w:ascii="Arial" w:eastAsia="Arial Unicode MS" w:hAnsi="Arial" w:cs="Arial"/>
                                <w:sz w:val="14"/>
                                <w:szCs w:val="14"/>
                              </w:rPr>
                              <w:tab/>
                            </w:r>
                            <w:r w:rsidRPr="00F866D6">
                              <w:rPr>
                                <w:rFonts w:ascii="Arial" w:eastAsia="Arial Unicode MS" w:hAnsi="Arial" w:cs="Arial"/>
                                <w:sz w:val="14"/>
                                <w:szCs w:val="14"/>
                              </w:rPr>
                              <w:t>christy.mccain@colorado.edu</w:t>
                            </w:r>
                          </w:p>
                          <w:p w14:paraId="657F6197"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265</w:t>
                            </w:r>
                            <w:r w:rsidRPr="00FD104A">
                              <w:rPr>
                                <w:rFonts w:ascii="Arial" w:eastAsia="Arial Unicode MS" w:hAnsi="Arial" w:cs="Arial"/>
                                <w:sz w:val="14"/>
                                <w:szCs w:val="14"/>
                              </w:rPr>
                              <w:t xml:space="preserve"> UCB</w:t>
                            </w:r>
                          </w:p>
                          <w:p w14:paraId="62CFD7C3"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Boulder, Colorado 80309</w:t>
                            </w:r>
                          </w:p>
                          <w:p w14:paraId="5A9541FC" w14:textId="77777777" w:rsidR="0077203E" w:rsidRPr="00FD104A" w:rsidRDefault="0077203E" w:rsidP="00AB579C">
                            <w:pPr>
                              <w:tabs>
                                <w:tab w:val="left" w:pos="3600"/>
                                <w:tab w:val="left" w:pos="3780"/>
                              </w:tabs>
                              <w:ind w:left="-90"/>
                              <w:rPr>
                                <w:rFonts w:ascii="Arial" w:eastAsia="Arial Unicode MS" w:hAnsi="Arial" w:cs="Arial"/>
                                <w:sz w:val="14"/>
                                <w:szCs w:val="14"/>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DAEA7" id="_x0000_t202" coordsize="21600,21600" o:spt="202" path="m,l,21600r21600,l21600,xe">
                <v:stroke joinstyle="miter"/>
                <v:path gradientshapeok="t" o:connecttype="rect"/>
              </v:shapetype>
              <v:shape id="Text Box 2" o:spid="_x0000_s1026" type="#_x0000_t202" style="position:absolute;left:0;text-align:left;margin-left:218.1pt;margin-top:4.1pt;width:294.6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" filled="f" stroked="f">
                <v:textbox inset=",7.2pt,,7.2pt">
                  <w:txbxContent>
                    <w:p w14:paraId="4A9B3A59" w14:textId="77777777" w:rsidR="00BF2C79" w:rsidRDefault="00BF2C79"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Dept. of Ecology &amp; Evolutionary Biology</w:t>
                      </w:r>
                    </w:p>
                    <w:p w14:paraId="401A4060"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University of Colorado Museum of Natural History</w:t>
                      </w:r>
                      <w:r w:rsidRPr="00FD104A">
                        <w:rPr>
                          <w:rFonts w:ascii="Arial" w:eastAsia="Arial Unicode MS" w:hAnsi="Arial" w:cs="Arial"/>
                          <w:sz w:val="14"/>
                          <w:szCs w:val="14"/>
                        </w:rPr>
                        <w:tab/>
                        <w:t>t</w:t>
                      </w:r>
                      <w:r w:rsidRPr="00FD104A">
                        <w:rPr>
                          <w:rFonts w:ascii="Arial" w:eastAsia="Arial Unicode MS" w:hAnsi="Arial" w:cs="Arial"/>
                          <w:sz w:val="14"/>
                          <w:szCs w:val="14"/>
                        </w:rPr>
                        <w:tab/>
                        <w:t xml:space="preserve">303 </w:t>
                      </w:r>
                      <w:r>
                        <w:rPr>
                          <w:rFonts w:ascii="Arial" w:eastAsia="Arial Unicode MS" w:hAnsi="Arial" w:cs="Arial"/>
                          <w:sz w:val="14"/>
                          <w:szCs w:val="14"/>
                        </w:rPr>
                        <w:t>735</w:t>
                      </w:r>
                      <w:r w:rsidRPr="00FD104A">
                        <w:rPr>
                          <w:rFonts w:ascii="Arial" w:eastAsia="Arial Unicode MS" w:hAnsi="Arial" w:cs="Arial"/>
                          <w:sz w:val="14"/>
                          <w:szCs w:val="14"/>
                        </w:rPr>
                        <w:t xml:space="preserve"> </w:t>
                      </w:r>
                      <w:r>
                        <w:rPr>
                          <w:rFonts w:ascii="Arial" w:eastAsia="Arial Unicode MS" w:hAnsi="Arial" w:cs="Arial"/>
                          <w:sz w:val="14"/>
                          <w:szCs w:val="14"/>
                        </w:rPr>
                        <w:t>1016</w:t>
                      </w:r>
                    </w:p>
                    <w:p w14:paraId="4A2466C2"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Vertebrate Zoology</w:t>
                      </w:r>
                      <w:r w:rsidRPr="00FD104A">
                        <w:rPr>
                          <w:rFonts w:ascii="Arial" w:eastAsia="Arial Unicode MS" w:hAnsi="Arial" w:cs="Arial"/>
                          <w:sz w:val="14"/>
                          <w:szCs w:val="14"/>
                        </w:rPr>
                        <w:tab/>
                      </w:r>
                    </w:p>
                    <w:p w14:paraId="7187100B"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Bruce Curtis Building (MCOL)</w:t>
                      </w:r>
                      <w:r w:rsidRPr="00FD104A">
                        <w:rPr>
                          <w:rFonts w:ascii="Arial" w:eastAsia="Arial Unicode MS" w:hAnsi="Arial" w:cs="Arial"/>
                          <w:sz w:val="14"/>
                          <w:szCs w:val="14"/>
                        </w:rPr>
                        <w:tab/>
                      </w:r>
                      <w:r w:rsidRPr="00F866D6">
                        <w:rPr>
                          <w:rFonts w:ascii="Arial" w:eastAsia="Arial Unicode MS" w:hAnsi="Arial" w:cs="Arial"/>
                          <w:sz w:val="14"/>
                          <w:szCs w:val="14"/>
                        </w:rPr>
                        <w:t>christy.mccain@colorado.edu</w:t>
                      </w:r>
                    </w:p>
                    <w:p w14:paraId="657F6197"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265</w:t>
                      </w:r>
                      <w:r w:rsidRPr="00FD104A">
                        <w:rPr>
                          <w:rFonts w:ascii="Arial" w:eastAsia="Arial Unicode MS" w:hAnsi="Arial" w:cs="Arial"/>
                          <w:sz w:val="14"/>
                          <w:szCs w:val="14"/>
                        </w:rPr>
                        <w:t xml:space="preserve"> UCB</w:t>
                      </w:r>
                    </w:p>
                    <w:p w14:paraId="62CFD7C3" w14:textId="77777777" w:rsidR="00665AC0" w:rsidRPr="00FD104A" w:rsidRDefault="00665AC0" w:rsidP="00665AC0">
                      <w:pPr>
                        <w:tabs>
                          <w:tab w:val="left" w:pos="3600"/>
                          <w:tab w:val="left" w:pos="3780"/>
                        </w:tabs>
                        <w:ind w:left="-90"/>
                        <w:rPr>
                          <w:rFonts w:ascii="Arial" w:eastAsia="Arial Unicode MS" w:hAnsi="Arial" w:cs="Arial"/>
                          <w:sz w:val="14"/>
                          <w:szCs w:val="14"/>
                        </w:rPr>
                      </w:pPr>
                      <w:r>
                        <w:rPr>
                          <w:rFonts w:ascii="Arial" w:eastAsia="Arial Unicode MS" w:hAnsi="Arial" w:cs="Arial"/>
                          <w:sz w:val="14"/>
                          <w:szCs w:val="14"/>
                        </w:rPr>
                        <w:t>Boulder, Colorado 80309</w:t>
                      </w:r>
                    </w:p>
                    <w:p w14:paraId="5A9541FC" w14:textId="77777777" w:rsidR="0077203E" w:rsidRPr="00FD104A" w:rsidRDefault="0077203E" w:rsidP="00AB579C">
                      <w:pPr>
                        <w:tabs>
                          <w:tab w:val="left" w:pos="3600"/>
                          <w:tab w:val="left" w:pos="3780"/>
                        </w:tabs>
                        <w:ind w:left="-90"/>
                        <w:rPr>
                          <w:rFonts w:ascii="Arial" w:eastAsia="Arial Unicode MS" w:hAnsi="Arial" w:cs="Arial"/>
                          <w:sz w:val="14"/>
                          <w:szCs w:val="14"/>
                        </w:rPr>
                      </w:pPr>
                    </w:p>
                  </w:txbxContent>
                </v:textbox>
                <w10:wrap type="tight"/>
              </v:shape>
            </w:pict>
          </mc:Fallback>
        </mc:AlternateContent>
      </w:r>
      <w:r w:rsidR="002A173C">
        <w:rPr>
          <w:noProof/>
          <w:sz w:val="22"/>
        </w:rPr>
        <w:drawing>
          <wp:inline distT="0" distB="0" distL="0" distR="0" wp14:anchorId="0203055C" wp14:editId="48F13C84">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Pr>
          <w:sz w:val="22"/>
        </w:rPr>
        <w:tab/>
      </w:r>
    </w:p>
    <w:p w14:paraId="010CE5C4" w14:textId="7063233D" w:rsidR="00696EA4" w:rsidRPr="00F37EA4" w:rsidRDefault="00B25259" w:rsidP="00696EA4">
      <w:pPr>
        <w:ind w:left="-360"/>
        <w:jc w:val="both"/>
        <w:rPr>
          <w:rFonts w:ascii="Times New Roman" w:hAnsi="Times New Roman"/>
          <w:sz w:val="22"/>
          <w:szCs w:val="22"/>
        </w:rPr>
      </w:pPr>
      <w:r w:rsidRPr="00F37EA4">
        <w:rPr>
          <w:rFonts w:ascii="Times New Roman" w:hAnsi="Times New Roman"/>
          <w:sz w:val="22"/>
          <w:szCs w:val="22"/>
        </w:rPr>
        <w:fldChar w:fldCharType="begin"/>
      </w:r>
      <w:r w:rsidR="00CD43AB" w:rsidRPr="00F37EA4">
        <w:rPr>
          <w:rFonts w:ascii="Times New Roman" w:hAnsi="Times New Roman"/>
          <w:sz w:val="22"/>
          <w:szCs w:val="22"/>
        </w:rPr>
        <w:instrText xml:space="preserve"> DATE \@ "MMMM d, yyyy" \* MERGEFORMAT </w:instrText>
      </w:r>
      <w:r w:rsidRPr="00F37EA4">
        <w:rPr>
          <w:rFonts w:ascii="Times New Roman" w:hAnsi="Times New Roman"/>
          <w:sz w:val="22"/>
          <w:szCs w:val="22"/>
        </w:rPr>
        <w:fldChar w:fldCharType="separate"/>
      </w:r>
      <w:r w:rsidR="00976CCC">
        <w:rPr>
          <w:rFonts w:ascii="Times New Roman" w:hAnsi="Times New Roman"/>
          <w:noProof/>
          <w:sz w:val="22"/>
          <w:szCs w:val="22"/>
        </w:rPr>
        <w:t>October 18, 2019</w:t>
      </w:r>
      <w:r w:rsidRPr="00F37EA4">
        <w:rPr>
          <w:rFonts w:ascii="Times New Roman" w:hAnsi="Times New Roman"/>
          <w:sz w:val="22"/>
          <w:szCs w:val="22"/>
        </w:rPr>
        <w:fldChar w:fldCharType="end"/>
      </w:r>
    </w:p>
    <w:p w14:paraId="66D75343" w14:textId="77777777" w:rsidR="00696EA4" w:rsidRPr="00F37EA4" w:rsidRDefault="00696EA4" w:rsidP="00696EA4">
      <w:pPr>
        <w:ind w:left="-360"/>
        <w:jc w:val="both"/>
        <w:rPr>
          <w:rFonts w:ascii="Times New Roman" w:hAnsi="Times New Roman"/>
          <w:sz w:val="22"/>
          <w:szCs w:val="22"/>
        </w:rPr>
      </w:pPr>
    </w:p>
    <w:p w14:paraId="6DA220FB" w14:textId="79C334DD" w:rsidR="00696EA4" w:rsidRPr="00F37EA4" w:rsidRDefault="00696EA4" w:rsidP="00696EA4">
      <w:pPr>
        <w:ind w:left="-360"/>
        <w:jc w:val="both"/>
        <w:rPr>
          <w:rFonts w:ascii="Times New Roman" w:hAnsi="Times New Roman"/>
          <w:sz w:val="22"/>
          <w:szCs w:val="22"/>
        </w:rPr>
      </w:pPr>
      <w:r w:rsidRPr="00F37EA4">
        <w:rPr>
          <w:rFonts w:ascii="Times New Roman" w:hAnsi="Times New Roman"/>
          <w:sz w:val="22"/>
          <w:szCs w:val="22"/>
        </w:rPr>
        <w:t xml:space="preserve">Dr. </w:t>
      </w:r>
      <w:r w:rsidR="00F37EA4">
        <w:rPr>
          <w:rFonts w:ascii="Times New Roman" w:hAnsi="Times New Roman"/>
          <w:sz w:val="22"/>
          <w:szCs w:val="22"/>
        </w:rPr>
        <w:t>Donald R. Strong</w:t>
      </w:r>
    </w:p>
    <w:p w14:paraId="6DE933B3" w14:textId="249A487D" w:rsidR="00017262" w:rsidRPr="002110F8" w:rsidRDefault="002110F8" w:rsidP="002110F8">
      <w:pPr>
        <w:ind w:left="-360"/>
        <w:rPr>
          <w:rFonts w:ascii="Times New Roman" w:hAnsi="Times New Roman"/>
          <w:i/>
          <w:sz w:val="22"/>
          <w:szCs w:val="22"/>
        </w:rPr>
      </w:pPr>
      <w:r>
        <w:rPr>
          <w:rFonts w:ascii="Times New Roman" w:hAnsi="Times New Roman"/>
          <w:i/>
          <w:sz w:val="22"/>
          <w:szCs w:val="22"/>
        </w:rPr>
        <w:t xml:space="preserve">Ecology </w:t>
      </w:r>
      <w:r w:rsidR="00017262" w:rsidRPr="00F37EA4">
        <w:rPr>
          <w:rFonts w:ascii="Times New Roman" w:hAnsi="Times New Roman"/>
          <w:sz w:val="22"/>
          <w:szCs w:val="22"/>
        </w:rPr>
        <w:t>Editor</w:t>
      </w:r>
      <w:r w:rsidR="00F37EA4">
        <w:rPr>
          <w:rFonts w:ascii="Times New Roman" w:hAnsi="Times New Roman"/>
          <w:sz w:val="22"/>
          <w:szCs w:val="22"/>
        </w:rPr>
        <w:t>-in-</w:t>
      </w:r>
      <w:r w:rsidR="00F37EA4" w:rsidRPr="00F37EA4">
        <w:rPr>
          <w:rFonts w:ascii="Times New Roman" w:hAnsi="Times New Roman"/>
          <w:sz w:val="22"/>
          <w:szCs w:val="22"/>
        </w:rPr>
        <w:t xml:space="preserve"> Chief</w:t>
      </w:r>
    </w:p>
    <w:p w14:paraId="19D79798" w14:textId="77777777" w:rsidR="00CD43AB" w:rsidRPr="00F37EA4" w:rsidRDefault="00CD43AB" w:rsidP="00CD43AB">
      <w:pPr>
        <w:ind w:left="-360"/>
        <w:rPr>
          <w:rFonts w:ascii="Times New Roman" w:hAnsi="Times New Roman"/>
          <w:sz w:val="22"/>
          <w:szCs w:val="22"/>
        </w:rPr>
      </w:pPr>
    </w:p>
    <w:p w14:paraId="7EDF644D" w14:textId="13F2B6FD" w:rsidR="00CD43AB" w:rsidRPr="00F37EA4" w:rsidRDefault="00CD43AB" w:rsidP="00CD43AB">
      <w:pPr>
        <w:ind w:left="-360"/>
        <w:rPr>
          <w:rFonts w:ascii="Times New Roman" w:hAnsi="Times New Roman"/>
          <w:sz w:val="22"/>
          <w:szCs w:val="22"/>
        </w:rPr>
      </w:pPr>
      <w:r w:rsidRPr="00F37EA4">
        <w:rPr>
          <w:rFonts w:ascii="Times New Roman" w:hAnsi="Times New Roman"/>
          <w:sz w:val="22"/>
          <w:szCs w:val="22"/>
        </w:rPr>
        <w:t xml:space="preserve">Dear Dr. </w:t>
      </w:r>
      <w:r w:rsidR="00F37EA4">
        <w:rPr>
          <w:rFonts w:ascii="Times New Roman" w:hAnsi="Times New Roman"/>
          <w:sz w:val="22"/>
          <w:szCs w:val="22"/>
        </w:rPr>
        <w:t>Str</w:t>
      </w:r>
      <w:r w:rsidR="00017262" w:rsidRPr="00F37EA4">
        <w:rPr>
          <w:rFonts w:ascii="Times New Roman" w:hAnsi="Times New Roman"/>
          <w:sz w:val="22"/>
          <w:szCs w:val="22"/>
        </w:rPr>
        <w:t>ong</w:t>
      </w:r>
      <w:r w:rsidRPr="00F37EA4">
        <w:rPr>
          <w:rFonts w:ascii="Times New Roman" w:hAnsi="Times New Roman"/>
          <w:sz w:val="22"/>
          <w:szCs w:val="22"/>
        </w:rPr>
        <w:t>,</w:t>
      </w:r>
    </w:p>
    <w:p w14:paraId="5B17E61E" w14:textId="77777777" w:rsidR="00CD43AB" w:rsidRPr="00F37EA4" w:rsidRDefault="00CD43AB" w:rsidP="00CD43AB">
      <w:pPr>
        <w:tabs>
          <w:tab w:val="left" w:pos="630"/>
        </w:tabs>
        <w:ind w:left="-360"/>
        <w:rPr>
          <w:rFonts w:ascii="Times New Roman" w:hAnsi="Times New Roman"/>
          <w:sz w:val="22"/>
          <w:szCs w:val="22"/>
        </w:rPr>
      </w:pPr>
    </w:p>
    <w:p w14:paraId="3EE3E863" w14:textId="2EC03EAC" w:rsidR="00F85940" w:rsidRPr="00F37EA4" w:rsidRDefault="00CD43AB" w:rsidP="00203142">
      <w:pPr>
        <w:ind w:left="-360"/>
        <w:rPr>
          <w:rFonts w:ascii="Times New Roman" w:hAnsi="Times New Roman"/>
          <w:b/>
          <w:sz w:val="22"/>
          <w:szCs w:val="22"/>
        </w:rPr>
      </w:pPr>
      <w:r w:rsidRPr="00F37EA4">
        <w:rPr>
          <w:rFonts w:ascii="Times New Roman" w:hAnsi="Times New Roman"/>
          <w:sz w:val="22"/>
          <w:szCs w:val="22"/>
        </w:rPr>
        <w:t xml:space="preserve">With this letter, we are submitting to </w:t>
      </w:r>
      <w:r w:rsidR="00F37EA4">
        <w:rPr>
          <w:rFonts w:ascii="Times New Roman" w:hAnsi="Times New Roman"/>
          <w:i/>
          <w:sz w:val="22"/>
          <w:szCs w:val="22"/>
        </w:rPr>
        <w:t>Eco</w:t>
      </w:r>
      <w:r w:rsidR="00017262" w:rsidRPr="00F37EA4">
        <w:rPr>
          <w:rFonts w:ascii="Times New Roman" w:hAnsi="Times New Roman"/>
          <w:i/>
          <w:sz w:val="22"/>
          <w:szCs w:val="22"/>
        </w:rPr>
        <w:t>logy</w:t>
      </w:r>
      <w:r w:rsidRPr="00F37EA4">
        <w:rPr>
          <w:rFonts w:ascii="Times New Roman" w:hAnsi="Times New Roman"/>
          <w:sz w:val="22"/>
          <w:szCs w:val="22"/>
        </w:rPr>
        <w:t xml:space="preserve"> a</w:t>
      </w:r>
      <w:r w:rsidR="00145A3A">
        <w:rPr>
          <w:rFonts w:ascii="Times New Roman" w:hAnsi="Times New Roman"/>
          <w:sz w:val="22"/>
          <w:szCs w:val="22"/>
        </w:rPr>
        <w:t>n article</w:t>
      </w:r>
      <w:r w:rsidRPr="00F37EA4">
        <w:rPr>
          <w:rFonts w:ascii="Times New Roman" w:hAnsi="Times New Roman"/>
          <w:sz w:val="22"/>
          <w:szCs w:val="22"/>
        </w:rPr>
        <w:t xml:space="preserve"> manuscript entitled "</w:t>
      </w:r>
      <w:r w:rsidR="00AE4176" w:rsidRPr="00AE4176">
        <w:rPr>
          <w:rFonts w:ascii="Times New Roman" w:hAnsi="Times New Roman"/>
          <w:sz w:val="22"/>
          <w:szCs w:val="22"/>
        </w:rPr>
        <w:t>Large upward shifts in cold-adapted, montane mammals as temperature warms</w:t>
      </w:r>
      <w:r w:rsidRPr="00F37EA4">
        <w:rPr>
          <w:rFonts w:ascii="Times New Roman" w:hAnsi="Times New Roman"/>
          <w:sz w:val="22"/>
          <w:szCs w:val="22"/>
        </w:rPr>
        <w:t xml:space="preserve">." </w:t>
      </w:r>
    </w:p>
    <w:p w14:paraId="4856EF7D" w14:textId="77777777" w:rsidR="00F85940" w:rsidRPr="00F37EA4" w:rsidRDefault="00F85940" w:rsidP="00CD43AB">
      <w:pPr>
        <w:ind w:left="-360"/>
        <w:rPr>
          <w:rFonts w:ascii="Times New Roman" w:hAnsi="Times New Roman"/>
          <w:sz w:val="22"/>
          <w:szCs w:val="22"/>
        </w:rPr>
      </w:pPr>
    </w:p>
    <w:p w14:paraId="1A9C1BDE" w14:textId="088B6443" w:rsidR="001F0B4B" w:rsidRDefault="00CD43AB" w:rsidP="00243687">
      <w:pPr>
        <w:tabs>
          <w:tab w:val="left" w:pos="0"/>
        </w:tabs>
        <w:ind w:left="-360"/>
        <w:rPr>
          <w:rFonts w:ascii="Times New Roman" w:hAnsi="Times New Roman"/>
          <w:sz w:val="22"/>
          <w:szCs w:val="22"/>
        </w:rPr>
      </w:pPr>
      <w:r w:rsidRPr="00F37EA4">
        <w:rPr>
          <w:rFonts w:ascii="Times New Roman" w:hAnsi="Times New Roman"/>
          <w:sz w:val="22"/>
          <w:szCs w:val="22"/>
        </w:rPr>
        <w:t>This manuscript describes unexpected</w:t>
      </w:r>
      <w:r w:rsidR="00243687">
        <w:rPr>
          <w:rFonts w:ascii="Times New Roman" w:hAnsi="Times New Roman"/>
          <w:sz w:val="22"/>
          <w:szCs w:val="22"/>
        </w:rPr>
        <w:t>ly large changes in the elevational ranges of mammal species occurring at mid- to high-elevations in the tallest, most interconnected mountains in the contiguous United States.</w:t>
      </w:r>
      <w:r w:rsidRPr="00F37EA4">
        <w:rPr>
          <w:rFonts w:ascii="Times New Roman" w:hAnsi="Times New Roman"/>
          <w:sz w:val="22"/>
          <w:szCs w:val="22"/>
        </w:rPr>
        <w:t xml:space="preserve"> </w:t>
      </w:r>
      <w:r w:rsidR="00243687">
        <w:rPr>
          <w:rFonts w:ascii="Times New Roman" w:hAnsi="Times New Roman"/>
          <w:sz w:val="22"/>
          <w:szCs w:val="22"/>
        </w:rPr>
        <w:t>The only other stud</w:t>
      </w:r>
      <w:r w:rsidR="00CB6482">
        <w:rPr>
          <w:rFonts w:ascii="Times New Roman" w:hAnsi="Times New Roman"/>
          <w:sz w:val="22"/>
          <w:szCs w:val="22"/>
        </w:rPr>
        <w:t>ies</w:t>
      </w:r>
      <w:r w:rsidR="00243687">
        <w:rPr>
          <w:rFonts w:ascii="Times New Roman" w:hAnsi="Times New Roman"/>
          <w:sz w:val="22"/>
          <w:szCs w:val="22"/>
        </w:rPr>
        <w:t xml:space="preserve"> of climate change</w:t>
      </w:r>
      <w:r w:rsidR="00CB6482">
        <w:rPr>
          <w:rFonts w:ascii="Times New Roman" w:hAnsi="Times New Roman"/>
          <w:sz w:val="22"/>
          <w:szCs w:val="22"/>
        </w:rPr>
        <w:t xml:space="preserve"> response</w:t>
      </w:r>
      <w:r w:rsidR="00243687">
        <w:rPr>
          <w:rFonts w:ascii="Times New Roman" w:hAnsi="Times New Roman"/>
          <w:sz w:val="22"/>
          <w:szCs w:val="22"/>
        </w:rPr>
        <w:t>s</w:t>
      </w:r>
      <w:r w:rsidR="00CB6482">
        <w:rPr>
          <w:rFonts w:ascii="Times New Roman" w:hAnsi="Times New Roman"/>
          <w:sz w:val="22"/>
          <w:szCs w:val="22"/>
        </w:rPr>
        <w:t xml:space="preserve"> across large spatial scales</w:t>
      </w:r>
      <w:r w:rsidR="00243687">
        <w:rPr>
          <w:rFonts w:ascii="Times New Roman" w:hAnsi="Times New Roman"/>
          <w:sz w:val="22"/>
          <w:szCs w:val="22"/>
        </w:rPr>
        <w:t xml:space="preserve"> in the Rockies </w:t>
      </w:r>
      <w:r w:rsidR="00CB6482">
        <w:rPr>
          <w:rFonts w:ascii="Times New Roman" w:hAnsi="Times New Roman"/>
          <w:sz w:val="22"/>
          <w:szCs w:val="22"/>
        </w:rPr>
        <w:t>detected little or no change: almost no local extirpation in</w:t>
      </w:r>
      <w:r w:rsidR="00243687">
        <w:rPr>
          <w:rFonts w:ascii="Times New Roman" w:hAnsi="Times New Roman"/>
          <w:sz w:val="22"/>
          <w:szCs w:val="22"/>
        </w:rPr>
        <w:t xml:space="preserve"> American </w:t>
      </w:r>
      <w:proofErr w:type="spellStart"/>
      <w:r w:rsidR="00243687">
        <w:rPr>
          <w:rFonts w:ascii="Times New Roman" w:hAnsi="Times New Roman"/>
          <w:sz w:val="22"/>
          <w:szCs w:val="22"/>
        </w:rPr>
        <w:t>pika</w:t>
      </w:r>
      <w:proofErr w:type="spellEnd"/>
      <w:r w:rsidR="00CB6482">
        <w:rPr>
          <w:rFonts w:ascii="Times New Roman" w:hAnsi="Times New Roman"/>
          <w:sz w:val="22"/>
          <w:szCs w:val="22"/>
        </w:rPr>
        <w:t xml:space="preserve"> (</w:t>
      </w:r>
      <w:proofErr w:type="spellStart"/>
      <w:r w:rsidR="00CB6482">
        <w:rPr>
          <w:rFonts w:ascii="Times New Roman" w:hAnsi="Times New Roman"/>
          <w:sz w:val="22"/>
          <w:szCs w:val="22"/>
        </w:rPr>
        <w:t>Erb</w:t>
      </w:r>
      <w:proofErr w:type="spellEnd"/>
      <w:r w:rsidR="00CB6482">
        <w:rPr>
          <w:rFonts w:ascii="Times New Roman" w:hAnsi="Times New Roman"/>
          <w:sz w:val="22"/>
          <w:szCs w:val="22"/>
        </w:rPr>
        <w:t xml:space="preserve"> et al. 2011)</w:t>
      </w:r>
      <w:r w:rsidR="00243687">
        <w:rPr>
          <w:rFonts w:ascii="Times New Roman" w:hAnsi="Times New Roman"/>
          <w:sz w:val="22"/>
          <w:szCs w:val="22"/>
        </w:rPr>
        <w:t xml:space="preserve"> and </w:t>
      </w:r>
      <w:r w:rsidR="00CB6482">
        <w:rPr>
          <w:rFonts w:ascii="Times New Roman" w:hAnsi="Times New Roman"/>
          <w:sz w:val="22"/>
          <w:szCs w:val="22"/>
        </w:rPr>
        <w:t>no elevational shifts in grasshoppers (</w:t>
      </w:r>
      <w:proofErr w:type="spellStart"/>
      <w:r w:rsidR="00CB6482">
        <w:rPr>
          <w:rFonts w:ascii="Times New Roman" w:hAnsi="Times New Roman"/>
          <w:sz w:val="22"/>
          <w:szCs w:val="22"/>
        </w:rPr>
        <w:t>Nufio</w:t>
      </w:r>
      <w:proofErr w:type="spellEnd"/>
      <w:r w:rsidR="00CB6482">
        <w:rPr>
          <w:rFonts w:ascii="Times New Roman" w:hAnsi="Times New Roman"/>
          <w:sz w:val="22"/>
          <w:szCs w:val="22"/>
        </w:rPr>
        <w:t xml:space="preserve"> et al. 2010). T</w:t>
      </w:r>
      <w:r w:rsidR="00243687">
        <w:rPr>
          <w:rFonts w:ascii="Times New Roman" w:hAnsi="Times New Roman"/>
          <w:sz w:val="22"/>
          <w:szCs w:val="22"/>
        </w:rPr>
        <w:t>his is the f</w:t>
      </w:r>
      <w:r w:rsidR="00C13390">
        <w:rPr>
          <w:rFonts w:ascii="Times New Roman" w:hAnsi="Times New Roman"/>
          <w:sz w:val="22"/>
          <w:szCs w:val="22"/>
        </w:rPr>
        <w:t>irst comprehensive study of climate change shifts across multiple species in the Southern Rockies for vertebrates</w:t>
      </w:r>
      <w:r w:rsidR="00796A2F">
        <w:rPr>
          <w:rFonts w:ascii="Times New Roman" w:hAnsi="Times New Roman"/>
          <w:sz w:val="22"/>
          <w:szCs w:val="22"/>
        </w:rPr>
        <w:t xml:space="preserve">, and we document </w:t>
      </w:r>
      <w:r w:rsidR="00CB6482">
        <w:rPr>
          <w:rFonts w:ascii="Times New Roman" w:hAnsi="Times New Roman"/>
          <w:sz w:val="22"/>
          <w:szCs w:val="22"/>
        </w:rPr>
        <w:t>considerable change</w:t>
      </w:r>
      <w:r w:rsidR="00243687">
        <w:rPr>
          <w:rFonts w:ascii="Times New Roman" w:hAnsi="Times New Roman"/>
          <w:sz w:val="22"/>
          <w:szCs w:val="22"/>
        </w:rPr>
        <w:t xml:space="preserve"> despite the potential of the Rockies to </w:t>
      </w:r>
      <w:r w:rsidR="001F0B4B">
        <w:rPr>
          <w:rFonts w:ascii="Times New Roman" w:hAnsi="Times New Roman"/>
          <w:sz w:val="22"/>
          <w:szCs w:val="22"/>
        </w:rPr>
        <w:t>buffer</w:t>
      </w:r>
      <w:r w:rsidR="00243687">
        <w:rPr>
          <w:rFonts w:ascii="Times New Roman" w:hAnsi="Times New Roman"/>
          <w:sz w:val="22"/>
          <w:szCs w:val="22"/>
        </w:rPr>
        <w:t xml:space="preserve"> change</w:t>
      </w:r>
      <w:r w:rsidR="001F0B4B">
        <w:rPr>
          <w:rFonts w:ascii="Times New Roman" w:hAnsi="Times New Roman"/>
          <w:sz w:val="22"/>
          <w:szCs w:val="22"/>
        </w:rPr>
        <w:t xml:space="preserve"> </w:t>
      </w:r>
      <w:r w:rsidR="00796A2F">
        <w:rPr>
          <w:rFonts w:ascii="Times New Roman" w:hAnsi="Times New Roman"/>
          <w:sz w:val="22"/>
          <w:szCs w:val="22"/>
        </w:rPr>
        <w:t>due to</w:t>
      </w:r>
      <w:r w:rsidR="001F0B4B">
        <w:rPr>
          <w:rFonts w:ascii="Times New Roman" w:hAnsi="Times New Roman"/>
          <w:sz w:val="22"/>
          <w:szCs w:val="22"/>
        </w:rPr>
        <w:t xml:space="preserve"> </w:t>
      </w:r>
      <w:r w:rsidR="00243687">
        <w:rPr>
          <w:rFonts w:ascii="Times New Roman" w:hAnsi="Times New Roman"/>
          <w:sz w:val="22"/>
          <w:szCs w:val="22"/>
        </w:rPr>
        <w:t xml:space="preserve">their size and variability. </w:t>
      </w:r>
      <w:r w:rsidR="001F0B4B">
        <w:rPr>
          <w:rFonts w:ascii="Times New Roman" w:hAnsi="Times New Roman"/>
          <w:sz w:val="22"/>
          <w:szCs w:val="22"/>
        </w:rPr>
        <w:t>Overall</w:t>
      </w:r>
      <w:del w:id="0" w:author="Szewczyk, Timothy" w:date="2019-10-18T09:43:00Z">
        <w:r w:rsidR="00243687" w:rsidDel="00976CCC">
          <w:rPr>
            <w:rFonts w:ascii="Times New Roman" w:hAnsi="Times New Roman"/>
            <w:sz w:val="22"/>
            <w:szCs w:val="22"/>
          </w:rPr>
          <w:delText>, as expected with temperature warming</w:delText>
        </w:r>
      </w:del>
      <w:r w:rsidR="00243687">
        <w:rPr>
          <w:rFonts w:ascii="Times New Roman" w:hAnsi="Times New Roman"/>
          <w:sz w:val="22"/>
          <w:szCs w:val="22"/>
        </w:rPr>
        <w:t>, most species shifted</w:t>
      </w:r>
      <w:r w:rsidR="001F0B4B">
        <w:rPr>
          <w:rFonts w:ascii="Times New Roman" w:hAnsi="Times New Roman"/>
          <w:sz w:val="22"/>
          <w:szCs w:val="22"/>
        </w:rPr>
        <w:t xml:space="preserve"> upward </w:t>
      </w:r>
      <w:r w:rsidR="00796A2F">
        <w:rPr>
          <w:rFonts w:ascii="Times New Roman" w:hAnsi="Times New Roman"/>
          <w:sz w:val="22"/>
          <w:szCs w:val="22"/>
        </w:rPr>
        <w:t>by an</w:t>
      </w:r>
      <w:r w:rsidR="00243687">
        <w:rPr>
          <w:rFonts w:ascii="Times New Roman" w:hAnsi="Times New Roman"/>
          <w:sz w:val="22"/>
          <w:szCs w:val="22"/>
        </w:rPr>
        <w:t xml:space="preserve"> average </w:t>
      </w:r>
      <w:r w:rsidR="00796A2F">
        <w:rPr>
          <w:rFonts w:ascii="Times New Roman" w:hAnsi="Times New Roman"/>
          <w:sz w:val="22"/>
          <w:szCs w:val="22"/>
        </w:rPr>
        <w:t xml:space="preserve">of </w:t>
      </w:r>
      <w:r w:rsidR="00243687">
        <w:rPr>
          <w:rFonts w:ascii="Times New Roman" w:hAnsi="Times New Roman"/>
          <w:sz w:val="22"/>
          <w:szCs w:val="22"/>
        </w:rPr>
        <w:t>12</w:t>
      </w:r>
      <w:r w:rsidR="00AF6B59">
        <w:rPr>
          <w:rFonts w:ascii="Times New Roman" w:hAnsi="Times New Roman"/>
          <w:sz w:val="22"/>
          <w:szCs w:val="22"/>
        </w:rPr>
        <w:t>2</w:t>
      </w:r>
      <w:r w:rsidR="00243687">
        <w:rPr>
          <w:rFonts w:ascii="Times New Roman" w:hAnsi="Times New Roman"/>
          <w:sz w:val="22"/>
          <w:szCs w:val="22"/>
        </w:rPr>
        <w:t xml:space="preserve"> m</w:t>
      </w:r>
      <w:ins w:id="1" w:author="Szewczyk, Timothy" w:date="2019-10-18T09:43:00Z">
        <w:r w:rsidR="00976CCC">
          <w:rPr>
            <w:rFonts w:ascii="Times New Roman" w:hAnsi="Times New Roman"/>
            <w:sz w:val="22"/>
            <w:szCs w:val="22"/>
          </w:rPr>
          <w:t xml:space="preserve">, consistent with </w:t>
        </w:r>
      </w:ins>
      <w:ins w:id="2" w:author="Szewczyk, Timothy" w:date="2019-10-18T09:44:00Z">
        <w:r w:rsidR="00976CCC">
          <w:rPr>
            <w:rFonts w:ascii="Times New Roman" w:hAnsi="Times New Roman"/>
            <w:sz w:val="22"/>
            <w:szCs w:val="22"/>
          </w:rPr>
          <w:t>regional</w:t>
        </w:r>
      </w:ins>
      <w:ins w:id="3" w:author="Szewczyk, Timothy" w:date="2019-10-18T09:43:00Z">
        <w:r w:rsidR="00976CCC">
          <w:rPr>
            <w:rFonts w:ascii="Times New Roman" w:hAnsi="Times New Roman"/>
            <w:sz w:val="22"/>
            <w:szCs w:val="22"/>
          </w:rPr>
          <w:t xml:space="preserve"> warming</w:t>
        </w:r>
      </w:ins>
      <w:r w:rsidR="00AF6B59">
        <w:rPr>
          <w:rFonts w:ascii="Times New Roman" w:hAnsi="Times New Roman"/>
          <w:sz w:val="22"/>
          <w:szCs w:val="22"/>
        </w:rPr>
        <w:t xml:space="preserve">. </w:t>
      </w:r>
      <w:r w:rsidR="00796A2F">
        <w:rPr>
          <w:rFonts w:ascii="Times New Roman" w:hAnsi="Times New Roman"/>
          <w:sz w:val="22"/>
          <w:szCs w:val="22"/>
        </w:rPr>
        <w:t>However, we detected more</w:t>
      </w:r>
      <w:r w:rsidR="001F0B4B">
        <w:rPr>
          <w:rFonts w:ascii="Times New Roman" w:hAnsi="Times New Roman"/>
          <w:sz w:val="22"/>
          <w:szCs w:val="22"/>
        </w:rPr>
        <w:t xml:space="preserve"> drastic change </w:t>
      </w:r>
      <w:r w:rsidR="00AF6B59">
        <w:rPr>
          <w:rFonts w:ascii="Times New Roman" w:hAnsi="Times New Roman"/>
          <w:sz w:val="22"/>
          <w:szCs w:val="22"/>
        </w:rPr>
        <w:t>in</w:t>
      </w:r>
      <w:r w:rsidR="001F0B4B">
        <w:rPr>
          <w:rFonts w:ascii="Times New Roman" w:hAnsi="Times New Roman"/>
          <w:sz w:val="22"/>
          <w:szCs w:val="22"/>
        </w:rPr>
        <w:t xml:space="preserve"> montane, cold</w:t>
      </w:r>
      <w:ins w:id="4" w:author="Szewczyk, Timothy" w:date="2019-10-18T09:44:00Z">
        <w:r w:rsidR="00891753">
          <w:rPr>
            <w:rFonts w:ascii="Times New Roman" w:hAnsi="Times New Roman"/>
            <w:sz w:val="22"/>
            <w:szCs w:val="22"/>
          </w:rPr>
          <w:t>-</w:t>
        </w:r>
      </w:ins>
      <w:del w:id="5" w:author="Szewczyk, Timothy" w:date="2019-10-18T09:44:00Z">
        <w:r w:rsidR="001F0B4B" w:rsidDel="00891753">
          <w:rPr>
            <w:rFonts w:ascii="Times New Roman" w:hAnsi="Times New Roman"/>
            <w:sz w:val="22"/>
            <w:szCs w:val="22"/>
          </w:rPr>
          <w:delText xml:space="preserve"> </w:delText>
        </w:r>
      </w:del>
      <w:r w:rsidR="001F0B4B">
        <w:rPr>
          <w:rFonts w:ascii="Times New Roman" w:hAnsi="Times New Roman"/>
          <w:sz w:val="22"/>
          <w:szCs w:val="22"/>
        </w:rPr>
        <w:t xml:space="preserve">adapted mammals </w:t>
      </w:r>
      <w:r w:rsidR="00AF6B59">
        <w:rPr>
          <w:rFonts w:ascii="Times New Roman" w:hAnsi="Times New Roman"/>
          <w:sz w:val="22"/>
          <w:szCs w:val="22"/>
        </w:rPr>
        <w:t>that shifted up by an average of</w:t>
      </w:r>
      <w:r w:rsidR="001F0B4B">
        <w:rPr>
          <w:rFonts w:ascii="Times New Roman" w:hAnsi="Times New Roman"/>
          <w:sz w:val="22"/>
          <w:szCs w:val="22"/>
        </w:rPr>
        <w:t xml:space="preserve"> 337m or </w:t>
      </w:r>
      <w:r w:rsidR="00AF6B59">
        <w:rPr>
          <w:rFonts w:ascii="Times New Roman" w:hAnsi="Times New Roman"/>
          <w:sz w:val="22"/>
          <w:szCs w:val="22"/>
        </w:rPr>
        <w:t xml:space="preserve">16% of the montane gradient. In comparison to a range shift review </w:t>
      </w:r>
      <w:r w:rsidR="00CB6482">
        <w:rPr>
          <w:rFonts w:ascii="Times New Roman" w:hAnsi="Times New Roman"/>
          <w:sz w:val="22"/>
          <w:szCs w:val="22"/>
        </w:rPr>
        <w:t>(</w:t>
      </w:r>
      <w:r w:rsidR="00AF6B59">
        <w:rPr>
          <w:rFonts w:ascii="Times New Roman" w:hAnsi="Times New Roman"/>
          <w:sz w:val="22"/>
          <w:szCs w:val="22"/>
        </w:rPr>
        <w:t xml:space="preserve">Chen et al. 2011), Colorado mammals shifted upward by </w:t>
      </w:r>
      <w:commentRangeStart w:id="6"/>
      <w:r w:rsidR="001F0B4B">
        <w:rPr>
          <w:rFonts w:ascii="Times New Roman" w:hAnsi="Times New Roman"/>
          <w:sz w:val="22"/>
          <w:szCs w:val="22"/>
        </w:rPr>
        <w:t>85</w:t>
      </w:r>
      <w:r w:rsidR="00AF6B59">
        <w:rPr>
          <w:rFonts w:ascii="Times New Roman" w:hAnsi="Times New Roman"/>
          <w:sz w:val="22"/>
          <w:szCs w:val="22"/>
        </w:rPr>
        <w:t xml:space="preserve"> </w:t>
      </w:r>
      <w:r w:rsidR="001F0B4B">
        <w:rPr>
          <w:rFonts w:ascii="Times New Roman" w:hAnsi="Times New Roman"/>
          <w:sz w:val="22"/>
          <w:szCs w:val="22"/>
        </w:rPr>
        <w:t>m</w:t>
      </w:r>
      <w:r w:rsidR="00AF6B59">
        <w:rPr>
          <w:rFonts w:ascii="Times New Roman" w:hAnsi="Times New Roman"/>
          <w:sz w:val="22"/>
          <w:szCs w:val="22"/>
        </w:rPr>
        <w:t xml:space="preserve"> per </w:t>
      </w:r>
      <w:r w:rsidR="001F0B4B">
        <w:rPr>
          <w:rFonts w:ascii="Times New Roman" w:hAnsi="Times New Roman"/>
          <w:sz w:val="22"/>
          <w:szCs w:val="22"/>
        </w:rPr>
        <w:t xml:space="preserve">decade </w:t>
      </w:r>
      <w:commentRangeEnd w:id="6"/>
      <w:r w:rsidR="00891753">
        <w:rPr>
          <w:rStyle w:val="CommentReference"/>
        </w:rPr>
        <w:commentReference w:id="6"/>
      </w:r>
      <w:r w:rsidR="001F0B4B">
        <w:rPr>
          <w:rFonts w:ascii="Times New Roman" w:hAnsi="Times New Roman"/>
          <w:sz w:val="22"/>
          <w:szCs w:val="22"/>
        </w:rPr>
        <w:t xml:space="preserve">compared to </w:t>
      </w:r>
      <w:r w:rsidR="00796A2F">
        <w:rPr>
          <w:rFonts w:ascii="Times New Roman" w:hAnsi="Times New Roman"/>
          <w:sz w:val="22"/>
          <w:szCs w:val="22"/>
        </w:rPr>
        <w:t>the average of</w:t>
      </w:r>
      <w:r w:rsidR="001F0B4B">
        <w:rPr>
          <w:rFonts w:ascii="Times New Roman" w:hAnsi="Times New Roman"/>
          <w:sz w:val="22"/>
          <w:szCs w:val="22"/>
        </w:rPr>
        <w:t xml:space="preserve"> 11</w:t>
      </w:r>
      <w:r w:rsidR="00AF6B59">
        <w:rPr>
          <w:rFonts w:ascii="Times New Roman" w:hAnsi="Times New Roman"/>
          <w:sz w:val="22"/>
          <w:szCs w:val="22"/>
        </w:rPr>
        <w:t xml:space="preserve"> </w:t>
      </w:r>
      <w:r w:rsidR="001F0B4B">
        <w:rPr>
          <w:rFonts w:ascii="Times New Roman" w:hAnsi="Times New Roman"/>
          <w:sz w:val="22"/>
          <w:szCs w:val="22"/>
        </w:rPr>
        <w:t>m</w:t>
      </w:r>
      <w:r w:rsidR="00AF6B59">
        <w:rPr>
          <w:rFonts w:ascii="Times New Roman" w:hAnsi="Times New Roman"/>
          <w:sz w:val="22"/>
          <w:szCs w:val="22"/>
        </w:rPr>
        <w:t xml:space="preserve"> per </w:t>
      </w:r>
      <w:r w:rsidR="001F0B4B">
        <w:rPr>
          <w:rFonts w:ascii="Times New Roman" w:hAnsi="Times New Roman"/>
          <w:sz w:val="22"/>
          <w:szCs w:val="22"/>
        </w:rPr>
        <w:t xml:space="preserve">decade </w:t>
      </w:r>
      <w:r w:rsidR="00AF6B59">
        <w:rPr>
          <w:rFonts w:ascii="Times New Roman" w:hAnsi="Times New Roman"/>
          <w:sz w:val="22"/>
          <w:szCs w:val="22"/>
        </w:rPr>
        <w:t>in other studies.</w:t>
      </w:r>
      <w:r w:rsidR="00AF6B59" w:rsidRPr="00AF6B59">
        <w:t xml:space="preserve"> </w:t>
      </w:r>
      <w:r w:rsidR="00AF6B59" w:rsidRPr="00AF6B59">
        <w:rPr>
          <w:rFonts w:ascii="Times New Roman" w:hAnsi="Times New Roman"/>
          <w:sz w:val="22"/>
          <w:szCs w:val="22"/>
        </w:rPr>
        <w:t xml:space="preserve">Conservation efforts are thus critical for cold-adapted, montane mammals in the southern edge of their distributions. If this rate of upward shift </w:t>
      </w:r>
      <w:r w:rsidR="00796A2F">
        <w:rPr>
          <w:rFonts w:ascii="Times New Roman" w:hAnsi="Times New Roman"/>
          <w:sz w:val="22"/>
          <w:szCs w:val="22"/>
        </w:rPr>
        <w:t>continues</w:t>
      </w:r>
      <w:r w:rsidR="00AF6B59" w:rsidRPr="00AF6B59">
        <w:rPr>
          <w:rFonts w:ascii="Times New Roman" w:hAnsi="Times New Roman"/>
          <w:sz w:val="22"/>
          <w:szCs w:val="22"/>
        </w:rPr>
        <w:t xml:space="preserve"> unabated, montane species will be losing considerable habitat area and will be at risk of local extinction within another several decades.</w:t>
      </w:r>
    </w:p>
    <w:p w14:paraId="032F7658" w14:textId="4EDBB275" w:rsidR="00AF6B59" w:rsidRDefault="00AF6B59" w:rsidP="00243687">
      <w:pPr>
        <w:tabs>
          <w:tab w:val="left" w:pos="0"/>
        </w:tabs>
        <w:ind w:left="-360"/>
        <w:rPr>
          <w:rFonts w:ascii="Times New Roman" w:hAnsi="Times New Roman"/>
          <w:sz w:val="22"/>
          <w:szCs w:val="22"/>
        </w:rPr>
      </w:pPr>
    </w:p>
    <w:p w14:paraId="2A2C3C1E" w14:textId="153BFF00" w:rsidR="009B7775" w:rsidRPr="00F37EA4" w:rsidRDefault="00AF6B59" w:rsidP="00B94886">
      <w:pPr>
        <w:tabs>
          <w:tab w:val="left" w:pos="0"/>
        </w:tabs>
        <w:ind w:left="-360"/>
        <w:rPr>
          <w:rFonts w:ascii="Times New Roman" w:hAnsi="Times New Roman"/>
          <w:sz w:val="22"/>
          <w:szCs w:val="22"/>
        </w:rPr>
      </w:pPr>
      <w:r>
        <w:rPr>
          <w:rFonts w:ascii="Times New Roman" w:hAnsi="Times New Roman"/>
          <w:sz w:val="22"/>
          <w:szCs w:val="22"/>
        </w:rPr>
        <w:t xml:space="preserve">In addition to the critical ecological and conservation importance of the detected range shifts, we also present </w:t>
      </w:r>
      <w:r w:rsidR="00796A2F">
        <w:rPr>
          <w:rFonts w:ascii="Times New Roman" w:hAnsi="Times New Roman"/>
          <w:sz w:val="22"/>
          <w:szCs w:val="22"/>
        </w:rPr>
        <w:t xml:space="preserve">(a) a </w:t>
      </w:r>
      <w:r>
        <w:rPr>
          <w:rFonts w:ascii="Times New Roman" w:hAnsi="Times New Roman"/>
          <w:sz w:val="22"/>
          <w:szCs w:val="22"/>
        </w:rPr>
        <w:t xml:space="preserve">new methodology for </w:t>
      </w:r>
      <w:r w:rsidR="00FD5C4E">
        <w:rPr>
          <w:rFonts w:ascii="Times New Roman" w:hAnsi="Times New Roman"/>
          <w:sz w:val="22"/>
          <w:szCs w:val="22"/>
        </w:rPr>
        <w:t xml:space="preserve">compiling </w:t>
      </w:r>
      <w:r>
        <w:rPr>
          <w:rFonts w:ascii="Times New Roman" w:hAnsi="Times New Roman"/>
          <w:sz w:val="22"/>
          <w:szCs w:val="22"/>
        </w:rPr>
        <w:t xml:space="preserve">range shift datasets, </w:t>
      </w:r>
      <w:r w:rsidR="00796A2F">
        <w:rPr>
          <w:rFonts w:ascii="Times New Roman" w:hAnsi="Times New Roman"/>
          <w:sz w:val="22"/>
          <w:szCs w:val="22"/>
        </w:rPr>
        <w:t xml:space="preserve">(b) </w:t>
      </w:r>
      <w:r>
        <w:rPr>
          <w:rFonts w:ascii="Times New Roman" w:hAnsi="Times New Roman"/>
          <w:sz w:val="22"/>
          <w:szCs w:val="22"/>
        </w:rPr>
        <w:t xml:space="preserve">Bayesian undersampling models, and </w:t>
      </w:r>
      <w:r w:rsidR="00796A2F">
        <w:rPr>
          <w:rFonts w:ascii="Times New Roman" w:hAnsi="Times New Roman"/>
          <w:sz w:val="22"/>
          <w:szCs w:val="22"/>
        </w:rPr>
        <w:t xml:space="preserve">(c) </w:t>
      </w:r>
      <w:r>
        <w:rPr>
          <w:rFonts w:ascii="Times New Roman" w:hAnsi="Times New Roman"/>
          <w:sz w:val="22"/>
          <w:szCs w:val="22"/>
        </w:rPr>
        <w:t xml:space="preserve">trait-based analyses. First, we use a broader—both temporally and spatially—dataset compiled from </w:t>
      </w:r>
      <w:r w:rsidR="00020BB5">
        <w:rPr>
          <w:rFonts w:ascii="Times New Roman" w:hAnsi="Times New Roman"/>
          <w:sz w:val="22"/>
          <w:szCs w:val="22"/>
        </w:rPr>
        <w:t xml:space="preserve">well-vetted </w:t>
      </w:r>
      <w:r>
        <w:rPr>
          <w:rFonts w:ascii="Times New Roman" w:hAnsi="Times New Roman"/>
          <w:sz w:val="22"/>
          <w:szCs w:val="22"/>
        </w:rPr>
        <w:t xml:space="preserve">specimen records across 100 years of </w:t>
      </w:r>
      <w:del w:id="7" w:author="Szewczyk, Timothy" w:date="2019-10-18T09:51:00Z">
        <w:r w:rsidDel="003B3D3C">
          <w:rPr>
            <w:rFonts w:ascii="Times New Roman" w:hAnsi="Times New Roman"/>
            <w:sz w:val="22"/>
            <w:szCs w:val="22"/>
          </w:rPr>
          <w:delText xml:space="preserve">researchers </w:delText>
        </w:r>
      </w:del>
      <w:ins w:id="8" w:author="Szewczyk, Timothy" w:date="2019-10-18T09:51:00Z">
        <w:r w:rsidR="003B3D3C">
          <w:rPr>
            <w:rFonts w:ascii="Times New Roman" w:hAnsi="Times New Roman"/>
            <w:sz w:val="22"/>
            <w:szCs w:val="22"/>
          </w:rPr>
          <w:t>records</w:t>
        </w:r>
        <w:r w:rsidR="003B3D3C">
          <w:rPr>
            <w:rFonts w:ascii="Times New Roman" w:hAnsi="Times New Roman"/>
            <w:sz w:val="22"/>
            <w:szCs w:val="22"/>
          </w:rPr>
          <w:t xml:space="preserve"> </w:t>
        </w:r>
      </w:ins>
      <w:r w:rsidR="00020BB5">
        <w:rPr>
          <w:rFonts w:ascii="Times New Roman" w:hAnsi="Times New Roman"/>
          <w:sz w:val="22"/>
          <w:szCs w:val="22"/>
        </w:rPr>
        <w:t xml:space="preserve">from museums and literature for two mountain ranges in Colorado to detail historical elevational ranges. Then we use over a decade of contemporary mammal trapping by the authors in those two mountains, plus other researchers’ data and specimens, to detail contemporary elevational ranges. This methodology allows more species to be tracked for climate change responses than would </w:t>
      </w:r>
      <w:r w:rsidR="002110F8">
        <w:rPr>
          <w:rFonts w:ascii="Times New Roman" w:hAnsi="Times New Roman"/>
          <w:sz w:val="22"/>
          <w:szCs w:val="22"/>
        </w:rPr>
        <w:t xml:space="preserve">be possible using </w:t>
      </w:r>
      <w:r w:rsidR="00020BB5">
        <w:rPr>
          <w:rFonts w:ascii="Times New Roman" w:hAnsi="Times New Roman"/>
          <w:sz w:val="22"/>
          <w:szCs w:val="22"/>
        </w:rPr>
        <w:t xml:space="preserve">only historical transect studies like the rare Grinnell </w:t>
      </w:r>
      <w:r w:rsidR="002110F8">
        <w:rPr>
          <w:rFonts w:ascii="Times New Roman" w:hAnsi="Times New Roman"/>
          <w:sz w:val="22"/>
          <w:szCs w:val="22"/>
        </w:rPr>
        <w:t xml:space="preserve">data. Second, we present new Bayesian undersampling models as an alternative to occupancy models that rely on repeat samples from single sites, </w:t>
      </w:r>
      <w:r w:rsidR="00796A2F">
        <w:rPr>
          <w:rFonts w:ascii="Times New Roman" w:hAnsi="Times New Roman"/>
          <w:sz w:val="22"/>
          <w:szCs w:val="22"/>
        </w:rPr>
        <w:t xml:space="preserve">which are </w:t>
      </w:r>
      <w:r w:rsidR="002110F8">
        <w:rPr>
          <w:rFonts w:ascii="Times New Roman" w:hAnsi="Times New Roman"/>
          <w:sz w:val="22"/>
          <w:szCs w:val="22"/>
        </w:rPr>
        <w:t xml:space="preserve">not available </w:t>
      </w:r>
      <w:r w:rsidR="00796A2F">
        <w:rPr>
          <w:rFonts w:ascii="Times New Roman" w:hAnsi="Times New Roman"/>
          <w:sz w:val="22"/>
          <w:szCs w:val="22"/>
        </w:rPr>
        <w:t xml:space="preserve">using </w:t>
      </w:r>
      <w:r w:rsidR="002110F8">
        <w:rPr>
          <w:rFonts w:ascii="Times New Roman" w:hAnsi="Times New Roman"/>
          <w:sz w:val="22"/>
          <w:szCs w:val="22"/>
        </w:rPr>
        <w:t xml:space="preserve">historical </w:t>
      </w:r>
      <w:r w:rsidR="00796A2F">
        <w:rPr>
          <w:rFonts w:ascii="Times New Roman" w:hAnsi="Times New Roman"/>
          <w:sz w:val="22"/>
          <w:szCs w:val="22"/>
        </w:rPr>
        <w:t>compilations</w:t>
      </w:r>
      <w:r w:rsidR="002110F8">
        <w:rPr>
          <w:rFonts w:ascii="Times New Roman" w:hAnsi="Times New Roman"/>
          <w:sz w:val="22"/>
          <w:szCs w:val="22"/>
        </w:rPr>
        <w:t xml:space="preserve">. This method leverages </w:t>
      </w:r>
      <w:r w:rsidR="002110F8" w:rsidRPr="002110F8">
        <w:rPr>
          <w:rFonts w:ascii="Times New Roman" w:hAnsi="Times New Roman"/>
          <w:sz w:val="22"/>
          <w:szCs w:val="22"/>
        </w:rPr>
        <w:t>individual-level detection probabilities</w:t>
      </w:r>
      <w:r w:rsidR="002110F8">
        <w:rPr>
          <w:rFonts w:ascii="Times New Roman" w:hAnsi="Times New Roman"/>
          <w:sz w:val="22"/>
          <w:szCs w:val="22"/>
        </w:rPr>
        <w:t xml:space="preserve"> for each species</w:t>
      </w:r>
      <w:r w:rsidR="002110F8" w:rsidRPr="002110F8">
        <w:rPr>
          <w:rFonts w:ascii="Times New Roman" w:hAnsi="Times New Roman"/>
          <w:sz w:val="22"/>
          <w:szCs w:val="22"/>
        </w:rPr>
        <w:t>, the number and patchiness of detections across 50 m bands of elevation, and a decaying likelihood of presence from last known detections</w:t>
      </w:r>
      <w:r w:rsidR="002110F8">
        <w:rPr>
          <w:rFonts w:ascii="Times New Roman" w:hAnsi="Times New Roman"/>
          <w:sz w:val="22"/>
          <w:szCs w:val="22"/>
        </w:rPr>
        <w:t xml:space="preserve">. The computer code is included and this method is applicable to many other </w:t>
      </w:r>
      <w:r w:rsidR="00FD5C4E">
        <w:rPr>
          <w:rFonts w:ascii="Times New Roman" w:hAnsi="Times New Roman"/>
          <w:sz w:val="22"/>
          <w:szCs w:val="22"/>
        </w:rPr>
        <w:t>historical datasets</w:t>
      </w:r>
      <w:r w:rsidR="002110F8">
        <w:rPr>
          <w:rFonts w:ascii="Times New Roman" w:hAnsi="Times New Roman"/>
          <w:sz w:val="22"/>
          <w:szCs w:val="22"/>
        </w:rPr>
        <w:t xml:space="preserve">. Lastly, and importantly, this is the </w:t>
      </w:r>
      <w:r w:rsidR="001F0B4B">
        <w:rPr>
          <w:rFonts w:ascii="Times New Roman" w:hAnsi="Times New Roman"/>
          <w:sz w:val="22"/>
          <w:szCs w:val="22"/>
        </w:rPr>
        <w:t xml:space="preserve">first trait-based analysis </w:t>
      </w:r>
      <w:r w:rsidR="002110F8">
        <w:rPr>
          <w:rFonts w:ascii="Times New Roman" w:hAnsi="Times New Roman"/>
          <w:sz w:val="22"/>
          <w:szCs w:val="22"/>
        </w:rPr>
        <w:t xml:space="preserve">on montane gradients </w:t>
      </w:r>
      <w:r w:rsidR="001F0B4B">
        <w:rPr>
          <w:rFonts w:ascii="Times New Roman" w:hAnsi="Times New Roman"/>
          <w:sz w:val="22"/>
          <w:szCs w:val="22"/>
        </w:rPr>
        <w:t>to</w:t>
      </w:r>
      <w:r w:rsidR="002110F8">
        <w:rPr>
          <w:rFonts w:ascii="Times New Roman" w:hAnsi="Times New Roman"/>
          <w:sz w:val="22"/>
          <w:szCs w:val="22"/>
        </w:rPr>
        <w:t xml:space="preserve"> attempt to disentangle the variability in climate change responses among species—upward, downward shifts and no detected change.</w:t>
      </w:r>
      <w:r w:rsidR="001F0B4B">
        <w:rPr>
          <w:rFonts w:ascii="Times New Roman" w:hAnsi="Times New Roman"/>
          <w:sz w:val="22"/>
          <w:szCs w:val="22"/>
        </w:rPr>
        <w:t xml:space="preserve"> </w:t>
      </w:r>
      <w:r w:rsidR="002110F8">
        <w:rPr>
          <w:rFonts w:ascii="Times New Roman" w:hAnsi="Times New Roman"/>
          <w:sz w:val="22"/>
          <w:szCs w:val="22"/>
        </w:rPr>
        <w:t xml:space="preserve">We examine if </w:t>
      </w:r>
      <w:r w:rsidR="002110F8" w:rsidRPr="002110F8">
        <w:rPr>
          <w:rFonts w:ascii="Times New Roman" w:hAnsi="Times New Roman"/>
          <w:sz w:val="22"/>
          <w:szCs w:val="22"/>
        </w:rPr>
        <w:t xml:space="preserve">body size, activity times, elevational affiliations, high latitude ranges, </w:t>
      </w:r>
      <w:r w:rsidR="00B94886">
        <w:rPr>
          <w:rFonts w:ascii="Times New Roman" w:hAnsi="Times New Roman"/>
          <w:sz w:val="22"/>
          <w:szCs w:val="22"/>
        </w:rPr>
        <w:t xml:space="preserve">and </w:t>
      </w:r>
      <w:r w:rsidR="00FD5C4E">
        <w:rPr>
          <w:rFonts w:ascii="Times New Roman" w:hAnsi="Times New Roman"/>
          <w:sz w:val="22"/>
          <w:szCs w:val="22"/>
        </w:rPr>
        <w:t xml:space="preserve">mountain </w:t>
      </w:r>
      <w:r w:rsidR="002110F8" w:rsidRPr="002110F8">
        <w:rPr>
          <w:rFonts w:ascii="Times New Roman" w:hAnsi="Times New Roman"/>
          <w:sz w:val="22"/>
          <w:szCs w:val="22"/>
        </w:rPr>
        <w:t>location within the species</w:t>
      </w:r>
      <w:r w:rsidR="002110F8">
        <w:rPr>
          <w:rFonts w:ascii="Times New Roman" w:hAnsi="Times New Roman"/>
          <w:sz w:val="22"/>
          <w:szCs w:val="22"/>
        </w:rPr>
        <w:t>’</w:t>
      </w:r>
      <w:r w:rsidR="002110F8" w:rsidRPr="002110F8">
        <w:rPr>
          <w:rFonts w:ascii="Times New Roman" w:hAnsi="Times New Roman"/>
          <w:sz w:val="22"/>
          <w:szCs w:val="22"/>
        </w:rPr>
        <w:t xml:space="preserve"> biogeographic range </w:t>
      </w:r>
      <w:r w:rsidR="002110F8">
        <w:rPr>
          <w:rFonts w:ascii="Times New Roman" w:hAnsi="Times New Roman"/>
          <w:sz w:val="22"/>
          <w:szCs w:val="22"/>
        </w:rPr>
        <w:t xml:space="preserve">or near the </w:t>
      </w:r>
      <w:r w:rsidR="002110F8" w:rsidRPr="002110F8">
        <w:rPr>
          <w:rFonts w:ascii="Times New Roman" w:hAnsi="Times New Roman"/>
          <w:sz w:val="22"/>
          <w:szCs w:val="22"/>
        </w:rPr>
        <w:t xml:space="preserve">species’ </w:t>
      </w:r>
      <w:r w:rsidR="002110F8">
        <w:rPr>
          <w:rFonts w:ascii="Times New Roman" w:hAnsi="Times New Roman"/>
          <w:sz w:val="22"/>
          <w:szCs w:val="22"/>
        </w:rPr>
        <w:t>geographic</w:t>
      </w:r>
      <w:r w:rsidR="002110F8" w:rsidRPr="002110F8">
        <w:rPr>
          <w:rFonts w:ascii="Times New Roman" w:hAnsi="Times New Roman"/>
          <w:sz w:val="22"/>
          <w:szCs w:val="22"/>
        </w:rPr>
        <w:t xml:space="preserve"> range edge</w:t>
      </w:r>
      <w:r w:rsidR="00B94886">
        <w:rPr>
          <w:rFonts w:ascii="Times New Roman" w:hAnsi="Times New Roman"/>
          <w:sz w:val="22"/>
          <w:szCs w:val="22"/>
        </w:rPr>
        <w:t xml:space="preserve"> is associated with predicted or non-predicted responses</w:t>
      </w:r>
      <w:r w:rsidR="002110F8">
        <w:rPr>
          <w:rFonts w:ascii="Times New Roman" w:hAnsi="Times New Roman"/>
          <w:sz w:val="22"/>
          <w:szCs w:val="22"/>
        </w:rPr>
        <w:t>.</w:t>
      </w:r>
      <w:r w:rsidR="00B94886">
        <w:rPr>
          <w:rFonts w:ascii="Times New Roman" w:hAnsi="Times New Roman"/>
          <w:sz w:val="22"/>
          <w:szCs w:val="22"/>
        </w:rPr>
        <w:t xml:space="preserve"> We detected </w:t>
      </w:r>
      <w:r w:rsidR="001F0B4B">
        <w:rPr>
          <w:rFonts w:ascii="Times New Roman" w:hAnsi="Times New Roman"/>
          <w:sz w:val="22"/>
          <w:szCs w:val="22"/>
        </w:rPr>
        <w:t>strong evidence that species traits</w:t>
      </w:r>
      <w:ins w:id="9" w:author="Szewczyk, Timothy" w:date="2019-10-18T09:54:00Z">
        <w:r w:rsidR="00492834">
          <w:rPr>
            <w:rFonts w:ascii="Times New Roman" w:hAnsi="Times New Roman"/>
            <w:sz w:val="22"/>
            <w:szCs w:val="22"/>
          </w:rPr>
          <w:t xml:space="preserve"> related to cold adaptation were more likely to </w:t>
        </w:r>
      </w:ins>
      <w:del w:id="10" w:author="Szewczyk, Timothy" w:date="2019-10-18T09:55:00Z">
        <w:r w:rsidR="00B94886" w:rsidDel="00492834">
          <w:rPr>
            <w:rFonts w:ascii="Times New Roman" w:hAnsi="Times New Roman"/>
            <w:sz w:val="22"/>
            <w:szCs w:val="22"/>
          </w:rPr>
          <w:delText xml:space="preserve">, in particular traits linked to </w:delText>
        </w:r>
        <w:r w:rsidR="001F0B4B" w:rsidDel="00492834">
          <w:rPr>
            <w:rFonts w:ascii="Times New Roman" w:hAnsi="Times New Roman"/>
            <w:sz w:val="22"/>
            <w:szCs w:val="22"/>
          </w:rPr>
          <w:delText>cold adaptation</w:delText>
        </w:r>
        <w:r w:rsidR="00B94886" w:rsidDel="00492834">
          <w:rPr>
            <w:rFonts w:ascii="Times New Roman" w:hAnsi="Times New Roman"/>
            <w:sz w:val="22"/>
            <w:szCs w:val="22"/>
          </w:rPr>
          <w:delText xml:space="preserve">, were </w:delText>
        </w:r>
        <w:r w:rsidR="001F0B4B" w:rsidDel="00492834">
          <w:rPr>
            <w:rFonts w:ascii="Times New Roman" w:hAnsi="Times New Roman"/>
            <w:sz w:val="22"/>
            <w:szCs w:val="22"/>
          </w:rPr>
          <w:delText>critical to who is responding</w:delText>
        </w:r>
      </w:del>
      <w:ins w:id="11" w:author="Szewczyk, Timothy" w:date="2019-10-18T09:55:00Z">
        <w:r w:rsidR="00492834">
          <w:rPr>
            <w:rFonts w:ascii="Times New Roman" w:hAnsi="Times New Roman"/>
            <w:sz w:val="22"/>
            <w:szCs w:val="22"/>
          </w:rPr>
          <w:t>respond</w:t>
        </w:r>
      </w:ins>
      <w:r w:rsidR="001F0B4B">
        <w:rPr>
          <w:rFonts w:ascii="Times New Roman" w:hAnsi="Times New Roman"/>
          <w:sz w:val="22"/>
          <w:szCs w:val="22"/>
        </w:rPr>
        <w:t xml:space="preserve"> as predicted</w:t>
      </w:r>
      <w:del w:id="12" w:author="Szewczyk, Timothy" w:date="2019-10-18T09:55:00Z">
        <w:r w:rsidR="001F0B4B" w:rsidDel="00492834">
          <w:rPr>
            <w:rFonts w:ascii="Times New Roman" w:hAnsi="Times New Roman"/>
            <w:sz w:val="22"/>
            <w:szCs w:val="22"/>
          </w:rPr>
          <w:delText>.</w:delText>
        </w:r>
        <w:r w:rsidR="00B94886" w:rsidDel="00492834">
          <w:rPr>
            <w:rFonts w:ascii="Times New Roman" w:hAnsi="Times New Roman"/>
            <w:sz w:val="22"/>
            <w:szCs w:val="22"/>
          </w:rPr>
          <w:delText xml:space="preserve"> </w:delText>
        </w:r>
      </w:del>
      <w:ins w:id="13" w:author="Szewczyk, Timothy" w:date="2019-10-18T09:55:00Z">
        <w:r w:rsidR="00492834">
          <w:rPr>
            <w:rFonts w:ascii="Times New Roman" w:hAnsi="Times New Roman"/>
            <w:sz w:val="22"/>
            <w:szCs w:val="22"/>
          </w:rPr>
          <w:t>,</w:t>
        </w:r>
        <w:r w:rsidR="00492834">
          <w:rPr>
            <w:rFonts w:ascii="Times New Roman" w:hAnsi="Times New Roman"/>
            <w:sz w:val="22"/>
            <w:szCs w:val="22"/>
          </w:rPr>
          <w:t xml:space="preserve"> </w:t>
        </w:r>
        <w:r w:rsidR="00492834">
          <w:rPr>
            <w:rFonts w:ascii="Times New Roman" w:hAnsi="Times New Roman"/>
            <w:sz w:val="22"/>
            <w:szCs w:val="22"/>
          </w:rPr>
          <w:t>w</w:t>
        </w:r>
      </w:ins>
      <w:del w:id="14" w:author="Szewczyk, Timothy" w:date="2019-10-18T09:55:00Z">
        <w:r w:rsidR="00B94886" w:rsidDel="00492834">
          <w:rPr>
            <w:rFonts w:ascii="Times New Roman" w:hAnsi="Times New Roman"/>
            <w:sz w:val="22"/>
            <w:szCs w:val="22"/>
          </w:rPr>
          <w:delText>W</w:delText>
        </w:r>
      </w:del>
      <w:r w:rsidR="00B94886">
        <w:rPr>
          <w:rFonts w:ascii="Times New Roman" w:hAnsi="Times New Roman"/>
          <w:sz w:val="22"/>
          <w:szCs w:val="22"/>
        </w:rPr>
        <w:t>hereas</w:t>
      </w:r>
      <w:del w:id="15" w:author="Szewczyk, Timothy" w:date="2019-10-18T09:55:00Z">
        <w:r w:rsidR="00B94886" w:rsidDel="00492834">
          <w:rPr>
            <w:rFonts w:ascii="Times New Roman" w:hAnsi="Times New Roman"/>
            <w:sz w:val="22"/>
            <w:szCs w:val="22"/>
          </w:rPr>
          <w:delText>,</w:delText>
        </w:r>
      </w:del>
      <w:r w:rsidR="00B94886">
        <w:rPr>
          <w:rFonts w:ascii="Times New Roman" w:hAnsi="Times New Roman"/>
          <w:sz w:val="22"/>
          <w:szCs w:val="22"/>
        </w:rPr>
        <w:t xml:space="preserve"> </w:t>
      </w:r>
      <w:r w:rsidR="00B94886">
        <w:rPr>
          <w:rFonts w:ascii="Times New Roman" w:hAnsi="Times New Roman"/>
          <w:sz w:val="22"/>
          <w:szCs w:val="22"/>
        </w:rPr>
        <w:lastRenderedPageBreak/>
        <w:t>low-elevation species adapted to warmer, drier conditions were most likely to display trends not predicted by warming temperatures. Overall, w</w:t>
      </w:r>
      <w:r w:rsidR="009B7775" w:rsidRPr="00F37EA4">
        <w:rPr>
          <w:rFonts w:ascii="Times New Roman" w:hAnsi="Times New Roman"/>
          <w:sz w:val="22"/>
          <w:szCs w:val="22"/>
        </w:rPr>
        <w:t xml:space="preserve">e feel </w:t>
      </w:r>
      <w:r w:rsidR="002110F8">
        <w:rPr>
          <w:rFonts w:ascii="Times New Roman" w:hAnsi="Times New Roman"/>
          <w:sz w:val="22"/>
          <w:szCs w:val="22"/>
        </w:rPr>
        <w:t>this</w:t>
      </w:r>
      <w:r w:rsidR="009B7775" w:rsidRPr="00F37EA4">
        <w:rPr>
          <w:rFonts w:ascii="Times New Roman" w:hAnsi="Times New Roman"/>
          <w:sz w:val="22"/>
          <w:szCs w:val="22"/>
        </w:rPr>
        <w:t xml:space="preserve"> work is </w:t>
      </w:r>
      <w:r w:rsidR="00B94886">
        <w:rPr>
          <w:rFonts w:ascii="Times New Roman" w:hAnsi="Times New Roman"/>
          <w:sz w:val="22"/>
          <w:szCs w:val="22"/>
        </w:rPr>
        <w:t xml:space="preserve">critical </w:t>
      </w:r>
      <w:r w:rsidR="009B7775" w:rsidRPr="00F37EA4">
        <w:rPr>
          <w:rFonts w:ascii="Times New Roman" w:hAnsi="Times New Roman"/>
          <w:sz w:val="22"/>
          <w:szCs w:val="22"/>
        </w:rPr>
        <w:t xml:space="preserve">for </w:t>
      </w:r>
      <w:r w:rsidR="002110F8">
        <w:rPr>
          <w:rFonts w:ascii="Times New Roman" w:hAnsi="Times New Roman"/>
          <w:sz w:val="22"/>
          <w:szCs w:val="22"/>
        </w:rPr>
        <w:t xml:space="preserve">mammal </w:t>
      </w:r>
      <w:r w:rsidR="009B7775" w:rsidRPr="00F37EA4">
        <w:rPr>
          <w:rFonts w:ascii="Times New Roman" w:hAnsi="Times New Roman"/>
          <w:sz w:val="22"/>
          <w:szCs w:val="22"/>
        </w:rPr>
        <w:t xml:space="preserve">conservation </w:t>
      </w:r>
      <w:r w:rsidR="00B94886">
        <w:rPr>
          <w:rFonts w:ascii="Times New Roman" w:hAnsi="Times New Roman"/>
          <w:sz w:val="22"/>
          <w:szCs w:val="22"/>
        </w:rPr>
        <w:t xml:space="preserve">on a warming planet </w:t>
      </w:r>
      <w:r w:rsidR="009B7775" w:rsidRPr="00F37EA4">
        <w:rPr>
          <w:rFonts w:ascii="Times New Roman" w:hAnsi="Times New Roman"/>
          <w:sz w:val="22"/>
          <w:szCs w:val="22"/>
        </w:rPr>
        <w:t xml:space="preserve">and for </w:t>
      </w:r>
      <w:r w:rsidR="002110F8">
        <w:rPr>
          <w:rFonts w:ascii="Times New Roman" w:hAnsi="Times New Roman"/>
          <w:sz w:val="22"/>
          <w:szCs w:val="22"/>
        </w:rPr>
        <w:t xml:space="preserve">the </w:t>
      </w:r>
      <w:r w:rsidR="00B94886">
        <w:rPr>
          <w:rFonts w:ascii="Times New Roman" w:hAnsi="Times New Roman"/>
          <w:sz w:val="22"/>
          <w:szCs w:val="22"/>
        </w:rPr>
        <w:t xml:space="preserve">advancement in </w:t>
      </w:r>
      <w:r w:rsidR="002110F8">
        <w:rPr>
          <w:rFonts w:ascii="Times New Roman" w:hAnsi="Times New Roman"/>
          <w:sz w:val="22"/>
          <w:szCs w:val="22"/>
        </w:rPr>
        <w:t>stud</w:t>
      </w:r>
      <w:r w:rsidR="00B94886">
        <w:rPr>
          <w:rFonts w:ascii="Times New Roman" w:hAnsi="Times New Roman"/>
          <w:sz w:val="22"/>
          <w:szCs w:val="22"/>
        </w:rPr>
        <w:t>ies</w:t>
      </w:r>
      <w:r w:rsidR="002110F8">
        <w:rPr>
          <w:rFonts w:ascii="Times New Roman" w:hAnsi="Times New Roman"/>
          <w:sz w:val="22"/>
          <w:szCs w:val="22"/>
        </w:rPr>
        <w:t xml:space="preserve"> of organismal responses to climate change</w:t>
      </w:r>
      <w:r w:rsidR="009B7775" w:rsidRPr="00F37EA4">
        <w:rPr>
          <w:rFonts w:ascii="Times New Roman" w:hAnsi="Times New Roman"/>
          <w:sz w:val="22"/>
          <w:szCs w:val="22"/>
        </w:rPr>
        <w:t>.</w:t>
      </w:r>
    </w:p>
    <w:p w14:paraId="7E0B1DFE" w14:textId="77777777" w:rsidR="00F27D7B" w:rsidRPr="00F37EA4" w:rsidRDefault="00F27D7B" w:rsidP="00CD43AB">
      <w:pPr>
        <w:tabs>
          <w:tab w:val="left" w:pos="0"/>
        </w:tabs>
        <w:ind w:left="-360"/>
        <w:rPr>
          <w:rFonts w:ascii="Times New Roman" w:hAnsi="Times New Roman"/>
          <w:sz w:val="22"/>
          <w:szCs w:val="22"/>
        </w:rPr>
      </w:pPr>
      <w:bookmarkStart w:id="16" w:name="_GoBack"/>
      <w:bookmarkEnd w:id="16"/>
    </w:p>
    <w:p w14:paraId="0B8A83FA" w14:textId="4F40A775" w:rsidR="00CD43AB" w:rsidRPr="00F37EA4" w:rsidRDefault="00AE4176" w:rsidP="00ED27AD">
      <w:pPr>
        <w:ind w:left="-360"/>
        <w:rPr>
          <w:rFonts w:ascii="Times New Roman" w:hAnsi="Times New Roman"/>
          <w:sz w:val="22"/>
          <w:szCs w:val="22"/>
        </w:rPr>
      </w:pPr>
      <w:r>
        <w:rPr>
          <w:rFonts w:ascii="Times New Roman" w:hAnsi="Times New Roman"/>
          <w:sz w:val="22"/>
          <w:szCs w:val="22"/>
        </w:rPr>
        <w:t>We followed the</w:t>
      </w:r>
      <w:r w:rsidR="004D464B" w:rsidRPr="00F37EA4">
        <w:rPr>
          <w:rFonts w:ascii="Times New Roman" w:hAnsi="Times New Roman"/>
          <w:sz w:val="22"/>
          <w:szCs w:val="22"/>
        </w:rPr>
        <w:t xml:space="preserve"> </w:t>
      </w:r>
      <w:r>
        <w:rPr>
          <w:rFonts w:ascii="Times New Roman" w:hAnsi="Times New Roman"/>
          <w:i/>
          <w:sz w:val="22"/>
          <w:szCs w:val="22"/>
        </w:rPr>
        <w:t>Eco</w:t>
      </w:r>
      <w:r w:rsidR="00017262" w:rsidRPr="00F37EA4">
        <w:rPr>
          <w:rFonts w:ascii="Times New Roman" w:hAnsi="Times New Roman"/>
          <w:i/>
          <w:sz w:val="22"/>
          <w:szCs w:val="22"/>
        </w:rPr>
        <w:t>logy</w:t>
      </w:r>
      <w:r w:rsidR="004D464B" w:rsidRPr="00F37EA4">
        <w:rPr>
          <w:rFonts w:ascii="Times New Roman" w:hAnsi="Times New Roman"/>
          <w:sz w:val="22"/>
          <w:szCs w:val="22"/>
        </w:rPr>
        <w:t xml:space="preserve"> </w:t>
      </w:r>
      <w:r>
        <w:rPr>
          <w:rFonts w:ascii="Times New Roman" w:hAnsi="Times New Roman"/>
          <w:sz w:val="22"/>
          <w:szCs w:val="22"/>
        </w:rPr>
        <w:t>guidelines for an article</w:t>
      </w:r>
      <w:r w:rsidR="004D464B" w:rsidRPr="00F37EA4">
        <w:rPr>
          <w:rFonts w:ascii="Times New Roman" w:hAnsi="Times New Roman"/>
          <w:sz w:val="22"/>
          <w:szCs w:val="22"/>
        </w:rPr>
        <w:t>: t</w:t>
      </w:r>
      <w:r w:rsidR="00CD43AB" w:rsidRPr="00F37EA4">
        <w:rPr>
          <w:rFonts w:ascii="Times New Roman" w:hAnsi="Times New Roman"/>
          <w:sz w:val="22"/>
          <w:szCs w:val="22"/>
        </w:rPr>
        <w:t xml:space="preserve">he </w:t>
      </w:r>
      <w:r w:rsidR="004D464B" w:rsidRPr="00F37EA4">
        <w:rPr>
          <w:rFonts w:ascii="Times New Roman" w:hAnsi="Times New Roman"/>
          <w:sz w:val="22"/>
          <w:szCs w:val="22"/>
        </w:rPr>
        <w:t>abstract</w:t>
      </w:r>
      <w:r w:rsidR="00CD43AB" w:rsidRPr="00F37EA4">
        <w:rPr>
          <w:rFonts w:ascii="Times New Roman" w:hAnsi="Times New Roman"/>
          <w:sz w:val="22"/>
          <w:szCs w:val="22"/>
        </w:rPr>
        <w:t xml:space="preserve"> is </w:t>
      </w:r>
      <w:r w:rsidR="00017262" w:rsidRPr="00F37EA4">
        <w:rPr>
          <w:rFonts w:ascii="Times New Roman" w:hAnsi="Times New Roman"/>
          <w:sz w:val="22"/>
          <w:szCs w:val="22"/>
        </w:rPr>
        <w:t>under 30</w:t>
      </w:r>
      <w:r w:rsidR="004842B2" w:rsidRPr="00F37EA4">
        <w:rPr>
          <w:rFonts w:ascii="Times New Roman" w:hAnsi="Times New Roman"/>
          <w:sz w:val="22"/>
          <w:szCs w:val="22"/>
        </w:rPr>
        <w:t>0</w:t>
      </w:r>
      <w:r w:rsidR="00CD43AB" w:rsidRPr="00F37EA4">
        <w:rPr>
          <w:rFonts w:ascii="Times New Roman" w:hAnsi="Times New Roman"/>
          <w:sz w:val="22"/>
          <w:szCs w:val="22"/>
        </w:rPr>
        <w:t xml:space="preserve"> words</w:t>
      </w:r>
      <w:r w:rsidR="00017262" w:rsidRPr="00F37EA4">
        <w:rPr>
          <w:rFonts w:ascii="Times New Roman" w:hAnsi="Times New Roman"/>
          <w:sz w:val="22"/>
          <w:szCs w:val="22"/>
        </w:rPr>
        <w:t xml:space="preserve"> and</w:t>
      </w:r>
      <w:r w:rsidR="00CD43AB" w:rsidRPr="00F37EA4">
        <w:rPr>
          <w:rFonts w:ascii="Times New Roman" w:hAnsi="Times New Roman"/>
          <w:sz w:val="22"/>
          <w:szCs w:val="22"/>
        </w:rPr>
        <w:t xml:space="preserve"> the </w:t>
      </w:r>
      <w:r>
        <w:rPr>
          <w:rFonts w:ascii="Times New Roman" w:hAnsi="Times New Roman"/>
          <w:sz w:val="22"/>
          <w:szCs w:val="22"/>
        </w:rPr>
        <w:t>length</w:t>
      </w:r>
      <w:r w:rsidR="00CD43AB" w:rsidRPr="00F37EA4">
        <w:rPr>
          <w:rFonts w:ascii="Times New Roman" w:hAnsi="Times New Roman"/>
          <w:sz w:val="22"/>
          <w:szCs w:val="22"/>
        </w:rPr>
        <w:t xml:space="preserve"> is </w:t>
      </w:r>
      <w:r>
        <w:rPr>
          <w:rFonts w:ascii="Times New Roman" w:hAnsi="Times New Roman"/>
          <w:sz w:val="22"/>
          <w:szCs w:val="22"/>
        </w:rPr>
        <w:t>29</w:t>
      </w:r>
      <w:r w:rsidR="00CD43AB" w:rsidRPr="00F37EA4">
        <w:rPr>
          <w:rFonts w:ascii="Times New Roman" w:hAnsi="Times New Roman"/>
          <w:sz w:val="22"/>
          <w:szCs w:val="22"/>
        </w:rPr>
        <w:t xml:space="preserve"> </w:t>
      </w:r>
      <w:r>
        <w:rPr>
          <w:rFonts w:ascii="Times New Roman" w:hAnsi="Times New Roman"/>
          <w:sz w:val="22"/>
          <w:szCs w:val="22"/>
        </w:rPr>
        <w:t>page</w:t>
      </w:r>
      <w:r w:rsidR="00CD43AB" w:rsidRPr="00F37EA4">
        <w:rPr>
          <w:rFonts w:ascii="Times New Roman" w:hAnsi="Times New Roman"/>
          <w:sz w:val="22"/>
          <w:szCs w:val="22"/>
        </w:rPr>
        <w:t>s</w:t>
      </w:r>
      <w:r w:rsidR="00C13390">
        <w:rPr>
          <w:rFonts w:ascii="Times New Roman" w:hAnsi="Times New Roman"/>
          <w:sz w:val="22"/>
          <w:szCs w:val="22"/>
        </w:rPr>
        <w:t>, including four figures and no tables</w:t>
      </w:r>
      <w:r w:rsidR="00CD43AB" w:rsidRPr="00F37EA4">
        <w:rPr>
          <w:rFonts w:ascii="Times New Roman" w:hAnsi="Times New Roman"/>
          <w:sz w:val="22"/>
          <w:szCs w:val="22"/>
        </w:rPr>
        <w:t xml:space="preserve">. </w:t>
      </w:r>
      <w:r w:rsidR="009B7775" w:rsidRPr="00F37EA4">
        <w:rPr>
          <w:rFonts w:ascii="Times New Roman" w:hAnsi="Times New Roman"/>
          <w:sz w:val="22"/>
          <w:szCs w:val="22"/>
        </w:rPr>
        <w:t xml:space="preserve">Supplementary </w:t>
      </w:r>
      <w:r w:rsidR="003B033C" w:rsidRPr="00F37EA4">
        <w:rPr>
          <w:rFonts w:ascii="Times New Roman" w:hAnsi="Times New Roman"/>
          <w:sz w:val="22"/>
          <w:szCs w:val="22"/>
        </w:rPr>
        <w:t xml:space="preserve">Information includes Supplementary </w:t>
      </w:r>
      <w:r w:rsidR="009B7775" w:rsidRPr="00F37EA4">
        <w:rPr>
          <w:rFonts w:ascii="Times New Roman" w:hAnsi="Times New Roman"/>
          <w:sz w:val="22"/>
          <w:szCs w:val="22"/>
        </w:rPr>
        <w:t>M</w:t>
      </w:r>
      <w:r w:rsidR="00ED27AD" w:rsidRPr="00F37EA4">
        <w:rPr>
          <w:rFonts w:ascii="Times New Roman" w:hAnsi="Times New Roman"/>
          <w:sz w:val="22"/>
          <w:szCs w:val="22"/>
        </w:rPr>
        <w:t>ethods</w:t>
      </w:r>
      <w:r w:rsidR="00C13390">
        <w:rPr>
          <w:rFonts w:ascii="Times New Roman" w:hAnsi="Times New Roman"/>
          <w:sz w:val="22"/>
          <w:szCs w:val="22"/>
        </w:rPr>
        <w:t xml:space="preserve"> (including computer code)</w:t>
      </w:r>
      <w:r>
        <w:rPr>
          <w:rFonts w:ascii="Times New Roman" w:hAnsi="Times New Roman"/>
          <w:sz w:val="22"/>
          <w:szCs w:val="22"/>
        </w:rPr>
        <w:t>, Supplementary Results,</w:t>
      </w:r>
      <w:r w:rsidR="00ED27AD" w:rsidRPr="00F37EA4">
        <w:rPr>
          <w:rFonts w:ascii="Times New Roman" w:hAnsi="Times New Roman"/>
          <w:sz w:val="22"/>
          <w:szCs w:val="22"/>
        </w:rPr>
        <w:t xml:space="preserve"> and </w:t>
      </w:r>
      <w:r>
        <w:rPr>
          <w:rFonts w:ascii="Times New Roman" w:hAnsi="Times New Roman"/>
          <w:sz w:val="22"/>
          <w:szCs w:val="22"/>
        </w:rPr>
        <w:t>the dataset</w:t>
      </w:r>
      <w:r w:rsidR="00ED27AD" w:rsidRPr="00F37EA4">
        <w:rPr>
          <w:rFonts w:ascii="Times New Roman" w:hAnsi="Times New Roman"/>
          <w:sz w:val="22"/>
          <w:szCs w:val="22"/>
        </w:rPr>
        <w:t xml:space="preserve">. </w:t>
      </w:r>
      <w:r>
        <w:rPr>
          <w:rFonts w:ascii="Times New Roman" w:hAnsi="Times New Roman"/>
          <w:sz w:val="22"/>
          <w:szCs w:val="22"/>
        </w:rPr>
        <w:t>All</w:t>
      </w:r>
      <w:r w:rsidR="00CD43AB" w:rsidRPr="00F37EA4">
        <w:rPr>
          <w:rFonts w:ascii="Times New Roman" w:hAnsi="Times New Roman"/>
          <w:sz w:val="22"/>
          <w:szCs w:val="22"/>
        </w:rPr>
        <w:t xml:space="preserve"> authors have read and approved </w:t>
      </w:r>
      <w:r w:rsidR="009B7775" w:rsidRPr="00F37EA4">
        <w:rPr>
          <w:rFonts w:ascii="Times New Roman" w:hAnsi="Times New Roman"/>
          <w:sz w:val="22"/>
          <w:szCs w:val="22"/>
        </w:rPr>
        <w:t>the manuscript in its current form</w:t>
      </w:r>
      <w:r w:rsidR="00CD43AB" w:rsidRPr="00F37EA4">
        <w:rPr>
          <w:rFonts w:ascii="Times New Roman" w:hAnsi="Times New Roman"/>
          <w:sz w:val="22"/>
          <w:szCs w:val="22"/>
        </w:rPr>
        <w:t xml:space="preserve">. </w:t>
      </w:r>
      <w:r w:rsidR="00652728">
        <w:rPr>
          <w:rFonts w:ascii="Times New Roman" w:hAnsi="Times New Roman"/>
          <w:sz w:val="22"/>
          <w:szCs w:val="22"/>
        </w:rPr>
        <w:t>T</w:t>
      </w:r>
      <w:r w:rsidR="00CD43AB" w:rsidRPr="00F37EA4">
        <w:rPr>
          <w:rFonts w:ascii="Times New Roman" w:hAnsi="Times New Roman"/>
          <w:sz w:val="22"/>
          <w:szCs w:val="22"/>
        </w:rPr>
        <w:t>his manuscript</w:t>
      </w:r>
      <w:r w:rsidR="00652728">
        <w:rPr>
          <w:rFonts w:ascii="Times New Roman" w:hAnsi="Times New Roman"/>
          <w:sz w:val="22"/>
          <w:szCs w:val="22"/>
        </w:rPr>
        <w:t xml:space="preserve"> </w:t>
      </w:r>
      <w:r w:rsidR="008D4752">
        <w:rPr>
          <w:rFonts w:ascii="Times New Roman" w:hAnsi="Times New Roman"/>
          <w:sz w:val="22"/>
          <w:szCs w:val="22"/>
        </w:rPr>
        <w:t>and</w:t>
      </w:r>
      <w:r w:rsidR="00652728">
        <w:rPr>
          <w:rFonts w:ascii="Times New Roman" w:hAnsi="Times New Roman"/>
          <w:sz w:val="22"/>
          <w:szCs w:val="22"/>
        </w:rPr>
        <w:t xml:space="preserve"> the climate change dataset</w:t>
      </w:r>
      <w:r w:rsidR="002C1BA7">
        <w:rPr>
          <w:rFonts w:ascii="Times New Roman" w:hAnsi="Times New Roman"/>
          <w:sz w:val="22"/>
          <w:szCs w:val="22"/>
        </w:rPr>
        <w:t xml:space="preserve"> </w:t>
      </w:r>
      <w:r w:rsidR="008D4752">
        <w:rPr>
          <w:rFonts w:ascii="Times New Roman" w:hAnsi="Times New Roman"/>
          <w:sz w:val="22"/>
          <w:szCs w:val="22"/>
        </w:rPr>
        <w:t>is</w:t>
      </w:r>
      <w:r w:rsidR="002C1BA7">
        <w:rPr>
          <w:rFonts w:ascii="Times New Roman" w:hAnsi="Times New Roman"/>
          <w:sz w:val="22"/>
          <w:szCs w:val="22"/>
        </w:rPr>
        <w:t xml:space="preserve"> </w:t>
      </w:r>
      <w:r w:rsidR="008D4752">
        <w:rPr>
          <w:rFonts w:ascii="Times New Roman" w:hAnsi="Times New Roman"/>
          <w:sz w:val="22"/>
          <w:szCs w:val="22"/>
        </w:rPr>
        <w:t>un</w:t>
      </w:r>
      <w:r w:rsidR="002C1BA7">
        <w:rPr>
          <w:rFonts w:ascii="Times New Roman" w:hAnsi="Times New Roman"/>
          <w:sz w:val="22"/>
          <w:szCs w:val="22"/>
        </w:rPr>
        <w:t>published in print or online</w:t>
      </w:r>
      <w:r w:rsidR="008D4752">
        <w:rPr>
          <w:rFonts w:ascii="Times New Roman" w:hAnsi="Times New Roman"/>
          <w:sz w:val="22"/>
          <w:szCs w:val="22"/>
        </w:rPr>
        <w:t xml:space="preserve">, </w:t>
      </w:r>
      <w:r w:rsidR="00CD43AB" w:rsidRPr="00F37EA4">
        <w:rPr>
          <w:rFonts w:ascii="Times New Roman" w:hAnsi="Times New Roman"/>
          <w:sz w:val="22"/>
          <w:szCs w:val="22"/>
        </w:rPr>
        <w:t xml:space="preserve">and it is not under consideration elsewhere. </w:t>
      </w:r>
      <w:r w:rsidR="00652728">
        <w:rPr>
          <w:rFonts w:ascii="Times New Roman" w:hAnsi="Times New Roman"/>
          <w:sz w:val="22"/>
          <w:szCs w:val="22"/>
        </w:rPr>
        <w:t xml:space="preserve">As this work included vertebrates, the CU IACUC committee approved each year of our field </w:t>
      </w:r>
      <w:r w:rsidR="00C13390">
        <w:rPr>
          <w:rFonts w:ascii="Times New Roman" w:hAnsi="Times New Roman"/>
          <w:sz w:val="22"/>
          <w:szCs w:val="22"/>
        </w:rPr>
        <w:t>research,</w:t>
      </w:r>
      <w:r w:rsidR="00652728">
        <w:rPr>
          <w:rFonts w:ascii="Times New Roman" w:hAnsi="Times New Roman"/>
          <w:sz w:val="22"/>
          <w:szCs w:val="22"/>
        </w:rPr>
        <w:t xml:space="preserve"> as did the National Park Service when necessary.</w:t>
      </w:r>
    </w:p>
    <w:p w14:paraId="5BF5B41B" w14:textId="77777777" w:rsidR="00CD43AB" w:rsidRPr="00F37EA4" w:rsidRDefault="00CD43AB" w:rsidP="00CD43AB">
      <w:pPr>
        <w:widowControl w:val="0"/>
        <w:autoSpaceDE w:val="0"/>
        <w:autoSpaceDN w:val="0"/>
        <w:adjustRightInd w:val="0"/>
        <w:ind w:left="-360" w:hanging="7"/>
        <w:rPr>
          <w:rFonts w:ascii="Times New Roman" w:hAnsi="Times New Roman"/>
          <w:sz w:val="22"/>
          <w:szCs w:val="22"/>
        </w:rPr>
      </w:pPr>
    </w:p>
    <w:p w14:paraId="7C0B690A" w14:textId="77777777" w:rsidR="00CD43AB" w:rsidRPr="00F37EA4" w:rsidRDefault="00CD43AB" w:rsidP="00CD43AB">
      <w:pPr>
        <w:ind w:left="-360"/>
        <w:rPr>
          <w:rFonts w:ascii="Times New Roman" w:hAnsi="Times New Roman"/>
          <w:sz w:val="22"/>
          <w:szCs w:val="22"/>
        </w:rPr>
      </w:pPr>
      <w:r w:rsidRPr="00F37EA4">
        <w:rPr>
          <w:rFonts w:ascii="Times New Roman" w:hAnsi="Times New Roman"/>
          <w:sz w:val="22"/>
          <w:szCs w:val="22"/>
        </w:rPr>
        <w:t>Thank you for your consideration.</w:t>
      </w:r>
    </w:p>
    <w:p w14:paraId="5CC9A0CA" w14:textId="77777777" w:rsidR="00CD43AB" w:rsidRPr="00F37EA4" w:rsidRDefault="00CD43AB" w:rsidP="00CD43AB">
      <w:pPr>
        <w:ind w:left="-360"/>
        <w:rPr>
          <w:rFonts w:ascii="Times New Roman" w:hAnsi="Times New Roman"/>
          <w:sz w:val="22"/>
          <w:szCs w:val="22"/>
        </w:rPr>
      </w:pPr>
    </w:p>
    <w:p w14:paraId="3E2A3E79" w14:textId="77777777" w:rsidR="00CD43AB" w:rsidRPr="00F37EA4" w:rsidRDefault="00CD43AB" w:rsidP="00CD43AB">
      <w:pPr>
        <w:ind w:left="-360"/>
        <w:rPr>
          <w:rFonts w:ascii="Times New Roman" w:hAnsi="Times New Roman"/>
          <w:sz w:val="22"/>
          <w:szCs w:val="22"/>
        </w:rPr>
      </w:pPr>
      <w:r w:rsidRPr="00F37EA4">
        <w:rPr>
          <w:rFonts w:ascii="Times New Roman" w:hAnsi="Times New Roman"/>
          <w:sz w:val="22"/>
          <w:szCs w:val="22"/>
        </w:rPr>
        <w:t>Yours sincerely,</w:t>
      </w:r>
    </w:p>
    <w:p w14:paraId="75AB80AB" w14:textId="77777777" w:rsidR="00CD43AB" w:rsidRPr="00F37EA4" w:rsidRDefault="00CD43AB" w:rsidP="00CD43AB">
      <w:pPr>
        <w:ind w:left="-360"/>
        <w:rPr>
          <w:rFonts w:ascii="Times New Roman" w:hAnsi="Times New Roman"/>
          <w:sz w:val="22"/>
          <w:szCs w:val="22"/>
        </w:rPr>
      </w:pPr>
    </w:p>
    <w:p w14:paraId="4F7422B8" w14:textId="77777777" w:rsidR="00CD43AB" w:rsidRPr="00F37EA4" w:rsidRDefault="00CD43AB" w:rsidP="00CD43AB">
      <w:pPr>
        <w:ind w:left="-360"/>
        <w:rPr>
          <w:rFonts w:ascii="Times New Roman" w:hAnsi="Times New Roman"/>
          <w:sz w:val="22"/>
          <w:szCs w:val="22"/>
        </w:rPr>
      </w:pPr>
      <w:r w:rsidRPr="00F37EA4">
        <w:rPr>
          <w:rFonts w:ascii="Times New Roman" w:hAnsi="Times New Roman"/>
          <w:noProof/>
          <w:sz w:val="22"/>
          <w:szCs w:val="22"/>
        </w:rPr>
        <w:drawing>
          <wp:inline distT="0" distB="0" distL="0" distR="0" wp14:anchorId="69AB603B" wp14:editId="6E97A4D4">
            <wp:extent cx="1287236" cy="444897"/>
            <wp:effectExtent l="19050" t="0" r="8164" b="0"/>
            <wp:docPr id="2" name="Picture 1" descr="Digital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_Signature.jpg"/>
                    <pic:cNvPicPr/>
                  </pic:nvPicPr>
                  <pic:blipFill>
                    <a:blip r:embed="rId10"/>
                    <a:stretch>
                      <a:fillRect/>
                    </a:stretch>
                  </pic:blipFill>
                  <pic:spPr>
                    <a:xfrm>
                      <a:off x="0" y="0"/>
                      <a:ext cx="1296989" cy="448268"/>
                    </a:xfrm>
                    <a:prstGeom prst="rect">
                      <a:avLst/>
                    </a:prstGeom>
                  </pic:spPr>
                </pic:pic>
              </a:graphicData>
            </a:graphic>
          </wp:inline>
        </w:drawing>
      </w:r>
    </w:p>
    <w:p w14:paraId="3564DDC3" w14:textId="77777777" w:rsidR="00CD43AB" w:rsidRPr="00F37EA4" w:rsidRDefault="00CD43AB" w:rsidP="00CD43AB">
      <w:pPr>
        <w:ind w:left="-360"/>
        <w:rPr>
          <w:rFonts w:ascii="Times New Roman" w:hAnsi="Times New Roman"/>
          <w:sz w:val="22"/>
          <w:szCs w:val="22"/>
        </w:rPr>
      </w:pPr>
    </w:p>
    <w:p w14:paraId="799C5169" w14:textId="37DCDE69" w:rsidR="00CD43AB" w:rsidRPr="00F37EA4" w:rsidRDefault="00C13390" w:rsidP="000229BB">
      <w:pPr>
        <w:ind w:left="-360"/>
        <w:rPr>
          <w:rFonts w:ascii="Times New Roman" w:hAnsi="Times New Roman"/>
          <w:sz w:val="22"/>
          <w:szCs w:val="22"/>
        </w:rPr>
      </w:pPr>
      <w:r>
        <w:rPr>
          <w:rFonts w:ascii="Times New Roman" w:hAnsi="Times New Roman"/>
          <w:sz w:val="22"/>
          <w:szCs w:val="22"/>
        </w:rPr>
        <w:t>Dr</w:t>
      </w:r>
      <w:r w:rsidR="00CD43AB" w:rsidRPr="00F37EA4">
        <w:rPr>
          <w:rFonts w:ascii="Times New Roman" w:hAnsi="Times New Roman"/>
          <w:sz w:val="22"/>
          <w:szCs w:val="22"/>
        </w:rPr>
        <w:t>. Christy McCain</w:t>
      </w:r>
      <w:r w:rsidR="00F37EA4">
        <w:rPr>
          <w:rFonts w:ascii="Times New Roman" w:hAnsi="Times New Roman"/>
          <w:sz w:val="22"/>
          <w:szCs w:val="22"/>
        </w:rPr>
        <w:t xml:space="preserve"> for Dr</w:t>
      </w:r>
      <w:r>
        <w:rPr>
          <w:rFonts w:ascii="Times New Roman" w:hAnsi="Times New Roman"/>
          <w:sz w:val="22"/>
          <w:szCs w:val="22"/>
        </w:rPr>
        <w:t>s</w:t>
      </w:r>
      <w:r w:rsidR="00F37EA4">
        <w:rPr>
          <w:rFonts w:ascii="Times New Roman" w:hAnsi="Times New Roman"/>
          <w:sz w:val="22"/>
          <w:szCs w:val="22"/>
        </w:rPr>
        <w:t xml:space="preserve">. </w:t>
      </w:r>
      <w:r w:rsidR="00CD43AB" w:rsidRPr="00F37EA4">
        <w:rPr>
          <w:rFonts w:ascii="Times New Roman" w:hAnsi="Times New Roman"/>
          <w:sz w:val="22"/>
          <w:szCs w:val="22"/>
        </w:rPr>
        <w:t>King</w:t>
      </w:r>
      <w:r>
        <w:rPr>
          <w:rFonts w:ascii="Times New Roman" w:hAnsi="Times New Roman"/>
          <w:sz w:val="22"/>
          <w:szCs w:val="22"/>
        </w:rPr>
        <w:t xml:space="preserve"> &amp;</w:t>
      </w:r>
      <w:r w:rsidR="00F37EA4">
        <w:rPr>
          <w:rFonts w:ascii="Times New Roman" w:hAnsi="Times New Roman"/>
          <w:sz w:val="22"/>
          <w:szCs w:val="22"/>
        </w:rPr>
        <w:t xml:space="preserve"> Szewczyk</w:t>
      </w:r>
    </w:p>
    <w:p w14:paraId="778D8900" w14:textId="77777777" w:rsidR="004E187C" w:rsidRPr="00CD43AB" w:rsidRDefault="004E187C" w:rsidP="004E187C">
      <w:pPr>
        <w:ind w:left="-360"/>
        <w:rPr>
          <w:rFonts w:ascii="Times New Roman" w:hAnsi="Times New Roman"/>
          <w:color w:val="E72619"/>
          <w:sz w:val="22"/>
          <w:szCs w:val="22"/>
        </w:rPr>
      </w:pPr>
    </w:p>
    <w:sectPr w:rsidR="004E187C" w:rsidRPr="00CD43AB" w:rsidSect="00665AC0">
      <w:type w:val="continuous"/>
      <w:pgSz w:w="12240" w:h="15840"/>
      <w:pgMar w:top="900" w:right="1627" w:bottom="1627" w:left="1627" w:header="432" w:footer="432"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zewczyk, Timothy" w:date="2019-10-18T09:44:00Z" w:initials="ST">
    <w:p w14:paraId="0D6EC8D7" w14:textId="0192DD39" w:rsidR="00891753" w:rsidRDefault="00891753">
      <w:pPr>
        <w:pStyle w:val="CommentText"/>
      </w:pPr>
      <w:r>
        <w:rPr>
          <w:rStyle w:val="CommentReference"/>
        </w:rPr>
        <w:annotationRef/>
      </w:r>
      <w:r>
        <w:t xml:space="preserve">This is crazy.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EC8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EC8D7" w16cid:durableId="21540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Std">
    <w:altName w:val="Arial Italic"/>
    <w:panose1 w:val="020B0604020202020204"/>
    <w:charset w:val="00"/>
    <w:family w:val="auto"/>
    <w:pitch w:val="variable"/>
    <w:sig w:usb0="00000003" w:usb1="00000000" w:usb2="00000000" w:usb3="00000000" w:csb0="00000001" w:csb1="00000000"/>
  </w:font>
  <w:font w:name="Lucida Grande">
    <w:altName w:val="ESRI NIMA VMAP1&amp;2 PT"/>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05A2"/>
    <w:multiLevelType w:val="hybridMultilevel"/>
    <w:tmpl w:val="F2DC6422"/>
    <w:lvl w:ilvl="0" w:tplc="56067E9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wczyk, Timothy">
    <w15:presenceInfo w15:providerId="AD" w15:userId="S::tms1044@unh.edu::c261a3bb-6370-4e5a-9506-5a5733066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E5"/>
    <w:rsid w:val="00006A31"/>
    <w:rsid w:val="00017262"/>
    <w:rsid w:val="00020BB5"/>
    <w:rsid w:val="000229BB"/>
    <w:rsid w:val="00086D9E"/>
    <w:rsid w:val="000A1C8F"/>
    <w:rsid w:val="000B21DB"/>
    <w:rsid w:val="000C1BF8"/>
    <w:rsid w:val="000C5D7E"/>
    <w:rsid w:val="00130D48"/>
    <w:rsid w:val="00132610"/>
    <w:rsid w:val="00145A3A"/>
    <w:rsid w:val="001636C2"/>
    <w:rsid w:val="00164C62"/>
    <w:rsid w:val="0017440E"/>
    <w:rsid w:val="00180B65"/>
    <w:rsid w:val="001F0B4B"/>
    <w:rsid w:val="00203142"/>
    <w:rsid w:val="002110F8"/>
    <w:rsid w:val="00243687"/>
    <w:rsid w:val="002A173C"/>
    <w:rsid w:val="002C1BA7"/>
    <w:rsid w:val="002C2EE5"/>
    <w:rsid w:val="00380991"/>
    <w:rsid w:val="003B033C"/>
    <w:rsid w:val="003B3D3C"/>
    <w:rsid w:val="003E68C6"/>
    <w:rsid w:val="00426C85"/>
    <w:rsid w:val="004842B2"/>
    <w:rsid w:val="00492834"/>
    <w:rsid w:val="004C599A"/>
    <w:rsid w:val="004D464B"/>
    <w:rsid w:val="004E187C"/>
    <w:rsid w:val="0053065E"/>
    <w:rsid w:val="00625844"/>
    <w:rsid w:val="00652728"/>
    <w:rsid w:val="00665AC0"/>
    <w:rsid w:val="00682427"/>
    <w:rsid w:val="00682883"/>
    <w:rsid w:val="00696EA4"/>
    <w:rsid w:val="006F3C2A"/>
    <w:rsid w:val="006F7BF3"/>
    <w:rsid w:val="0071351F"/>
    <w:rsid w:val="0077203E"/>
    <w:rsid w:val="00796A2F"/>
    <w:rsid w:val="007A5105"/>
    <w:rsid w:val="0083663C"/>
    <w:rsid w:val="00851F8C"/>
    <w:rsid w:val="00891753"/>
    <w:rsid w:val="00892090"/>
    <w:rsid w:val="008D4752"/>
    <w:rsid w:val="00915A5F"/>
    <w:rsid w:val="00935C91"/>
    <w:rsid w:val="00976CCC"/>
    <w:rsid w:val="009B47F3"/>
    <w:rsid w:val="009B7775"/>
    <w:rsid w:val="009C71F8"/>
    <w:rsid w:val="00A07548"/>
    <w:rsid w:val="00AB579C"/>
    <w:rsid w:val="00AD6864"/>
    <w:rsid w:val="00AE4176"/>
    <w:rsid w:val="00AF6B59"/>
    <w:rsid w:val="00B25259"/>
    <w:rsid w:val="00B83790"/>
    <w:rsid w:val="00B94886"/>
    <w:rsid w:val="00BA4426"/>
    <w:rsid w:val="00BF2C79"/>
    <w:rsid w:val="00C13390"/>
    <w:rsid w:val="00C32512"/>
    <w:rsid w:val="00C6440F"/>
    <w:rsid w:val="00CA1458"/>
    <w:rsid w:val="00CB6482"/>
    <w:rsid w:val="00CC7538"/>
    <w:rsid w:val="00CD43AB"/>
    <w:rsid w:val="00CE2785"/>
    <w:rsid w:val="00D62C2B"/>
    <w:rsid w:val="00DA454E"/>
    <w:rsid w:val="00E24680"/>
    <w:rsid w:val="00E62906"/>
    <w:rsid w:val="00ED27AD"/>
    <w:rsid w:val="00EF1953"/>
    <w:rsid w:val="00F00DBC"/>
    <w:rsid w:val="00F24CA6"/>
    <w:rsid w:val="00F27D7B"/>
    <w:rsid w:val="00F37EA4"/>
    <w:rsid w:val="00F60D87"/>
    <w:rsid w:val="00F85940"/>
    <w:rsid w:val="00FC101B"/>
    <w:rsid w:val="00FD104A"/>
    <w:rsid w:val="00FD5C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398BF"/>
  <w15:docId w15:val="{0CA1B266-0968-4982-81D3-25EDF9C6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5AC0"/>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paragraph" w:styleId="BlockText">
    <w:name w:val="Block Text"/>
    <w:basedOn w:val="Normal"/>
    <w:rsid w:val="00665AC0"/>
    <w:pPr>
      <w:ind w:left="-540" w:right="-360" w:firstLine="540"/>
    </w:pPr>
    <w:rPr>
      <w:rFonts w:ascii="Times New Roman" w:hAnsi="Times New Roman"/>
      <w:sz w:val="22"/>
      <w:szCs w:val="22"/>
    </w:rPr>
  </w:style>
  <w:style w:type="paragraph" w:styleId="NoSpacing">
    <w:name w:val="No Spacing"/>
    <w:uiPriority w:val="1"/>
    <w:qFormat/>
    <w:rsid w:val="00682883"/>
    <w:rPr>
      <w:rFonts w:ascii="Times New Roman" w:eastAsia="Times New Roman" w:hAnsi="Times New Roman"/>
    </w:rPr>
  </w:style>
  <w:style w:type="paragraph" w:styleId="ListParagraph">
    <w:name w:val="List Paragraph"/>
    <w:basedOn w:val="Normal"/>
    <w:uiPriority w:val="34"/>
    <w:qFormat/>
    <w:rsid w:val="00C13390"/>
    <w:pPr>
      <w:ind w:left="720"/>
      <w:contextualSpacing/>
    </w:pPr>
  </w:style>
  <w:style w:type="character" w:styleId="CommentReference">
    <w:name w:val="annotation reference"/>
    <w:basedOn w:val="DefaultParagraphFont"/>
    <w:semiHidden/>
    <w:unhideWhenUsed/>
    <w:rsid w:val="00891753"/>
    <w:rPr>
      <w:sz w:val="16"/>
      <w:szCs w:val="16"/>
    </w:rPr>
  </w:style>
  <w:style w:type="paragraph" w:styleId="CommentText">
    <w:name w:val="annotation text"/>
    <w:basedOn w:val="Normal"/>
    <w:link w:val="CommentTextChar"/>
    <w:semiHidden/>
    <w:unhideWhenUsed/>
    <w:rsid w:val="00891753"/>
    <w:rPr>
      <w:sz w:val="20"/>
      <w:szCs w:val="20"/>
    </w:rPr>
  </w:style>
  <w:style w:type="character" w:customStyle="1" w:styleId="CommentTextChar">
    <w:name w:val="Comment Text Char"/>
    <w:basedOn w:val="DefaultParagraphFont"/>
    <w:link w:val="CommentText"/>
    <w:semiHidden/>
    <w:rsid w:val="00891753"/>
    <w:rPr>
      <w:rFonts w:eastAsia="Times New Roman"/>
    </w:rPr>
  </w:style>
  <w:style w:type="paragraph" w:styleId="CommentSubject">
    <w:name w:val="annotation subject"/>
    <w:basedOn w:val="CommentText"/>
    <w:next w:val="CommentText"/>
    <w:link w:val="CommentSubjectChar"/>
    <w:semiHidden/>
    <w:unhideWhenUsed/>
    <w:rsid w:val="00891753"/>
    <w:rPr>
      <w:b/>
      <w:bCs/>
    </w:rPr>
  </w:style>
  <w:style w:type="character" w:customStyle="1" w:styleId="CommentSubjectChar">
    <w:name w:val="Comment Subject Char"/>
    <w:basedOn w:val="CommentTextChar"/>
    <w:link w:val="CommentSubject"/>
    <w:semiHidden/>
    <w:rsid w:val="00891753"/>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y%20McCain\Desktop\My%20Dropbox\CUBoulder\LetterHead\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93F7D-B2CE-444F-B72A-FAA959AD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Settings\Christy McCain\Desktop\My Dropbox\CUBoulder\LetterHead\ucb_letterhead_A.dotx</Template>
  <TotalTime>100</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4785</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McCain</dc:creator>
  <cp:lastModifiedBy>Szewczyk, Timothy</cp:lastModifiedBy>
  <cp:revision>16</cp:revision>
  <cp:lastPrinted>2013-07-09T15:37:00Z</cp:lastPrinted>
  <dcterms:created xsi:type="dcterms:W3CDTF">2019-10-16T12:51:00Z</dcterms:created>
  <dcterms:modified xsi:type="dcterms:W3CDTF">2019-10-18T07:55:00Z</dcterms:modified>
</cp:coreProperties>
</file>