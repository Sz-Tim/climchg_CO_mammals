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9E1E6" w14:textId="18B828C9" w:rsidR="00BA307A" w:rsidRPr="00EE3CE2" w:rsidRDefault="00A2462F" w:rsidP="004F4C5E">
      <w:pPr>
        <w:rPr>
          <w:b/>
        </w:rPr>
      </w:pPr>
      <w:r w:rsidRPr="00EE3CE2">
        <w:t>Title:</w:t>
      </w:r>
      <w:r w:rsidRPr="00EE3CE2">
        <w:rPr>
          <w:b/>
        </w:rPr>
        <w:t xml:space="preserve"> </w:t>
      </w:r>
      <w:r w:rsidR="004F4C5E">
        <w:rPr>
          <w:b/>
        </w:rPr>
        <w:t>Montane</w:t>
      </w:r>
      <w:r w:rsidR="004F4C5E" w:rsidRPr="004F4C5E">
        <w:rPr>
          <w:b/>
        </w:rPr>
        <w:t xml:space="preserve"> mammals moving </w:t>
      </w:r>
      <w:r w:rsidR="004F4C5E">
        <w:rPr>
          <w:b/>
        </w:rPr>
        <w:t>upward</w:t>
      </w:r>
      <w:r w:rsidR="004F4C5E" w:rsidRPr="004F4C5E">
        <w:rPr>
          <w:b/>
        </w:rPr>
        <w:t xml:space="preserve"> in the Rocky Mountains</w:t>
      </w:r>
      <w:r w:rsidR="002F0128">
        <w:rPr>
          <w:b/>
        </w:rPr>
        <w:t xml:space="preserve"> as temperature warms</w:t>
      </w:r>
    </w:p>
    <w:p w14:paraId="049C1F42" w14:textId="77777777" w:rsidR="00105537" w:rsidRPr="00EE3CE2" w:rsidRDefault="00105537" w:rsidP="00872CE0"/>
    <w:p w14:paraId="7467CD43" w14:textId="10082FD4" w:rsidR="00A2462F" w:rsidRPr="00EE3CE2" w:rsidDel="00D34BB3" w:rsidRDefault="00A2462F" w:rsidP="00A2462F">
      <w:pPr>
        <w:pStyle w:val="NoSpacing"/>
        <w:rPr>
          <w:rFonts w:ascii="Times New Roman" w:hAnsi="Times New Roman" w:cs="Times New Roman"/>
          <w:sz w:val="24"/>
          <w:szCs w:val="24"/>
        </w:rPr>
      </w:pPr>
      <w:r w:rsidRPr="00EE3CE2">
        <w:rPr>
          <w:rFonts w:ascii="Times New Roman" w:hAnsi="Times New Roman" w:cs="Times New Roman"/>
          <w:b/>
          <w:sz w:val="24"/>
          <w:szCs w:val="24"/>
        </w:rPr>
        <w:t>Short</w:t>
      </w:r>
      <w:r w:rsidR="00566CC8" w:rsidRPr="00EE3CE2">
        <w:rPr>
          <w:rFonts w:ascii="Times New Roman" w:hAnsi="Times New Roman" w:cs="Times New Roman"/>
          <w:b/>
          <w:sz w:val="24"/>
          <w:szCs w:val="24"/>
        </w:rPr>
        <w:t xml:space="preserve"> title</w:t>
      </w:r>
      <w:r w:rsidRPr="00EE3CE2">
        <w:rPr>
          <w:rFonts w:ascii="Times New Roman" w:hAnsi="Times New Roman" w:cs="Times New Roman"/>
          <w:b/>
          <w:sz w:val="24"/>
          <w:szCs w:val="24"/>
        </w:rPr>
        <w:t xml:space="preserve">: </w:t>
      </w:r>
      <w:r w:rsidR="004F4C5E">
        <w:rPr>
          <w:rFonts w:ascii="Times New Roman" w:hAnsi="Times New Roman" w:cs="Times New Roman"/>
          <w:bCs/>
          <w:sz w:val="24"/>
          <w:szCs w:val="24"/>
        </w:rPr>
        <w:t>Upward elevational shifts in montane mammals</w:t>
      </w:r>
    </w:p>
    <w:p w14:paraId="4D3A7C93" w14:textId="77777777" w:rsidR="00A2462F" w:rsidRPr="00EE3CE2" w:rsidRDefault="00A2462F" w:rsidP="00872CE0"/>
    <w:p w14:paraId="57C9E958" w14:textId="6C707CDA" w:rsidR="00872CE0" w:rsidRPr="00EE3CE2" w:rsidRDefault="00566CC8" w:rsidP="00872CE0">
      <w:pPr>
        <w:rPr>
          <w:vertAlign w:val="superscript"/>
        </w:rPr>
      </w:pPr>
      <w:r w:rsidRPr="00EE3CE2">
        <w:rPr>
          <w:b/>
        </w:rPr>
        <w:t>Authors:</w:t>
      </w:r>
      <w:r w:rsidRPr="00EE3CE2">
        <w:t xml:space="preserve"> </w:t>
      </w:r>
      <w:r w:rsidR="00181EA9" w:rsidRPr="00EE3CE2">
        <w:t>Christy M. McCain</w:t>
      </w:r>
      <w:r w:rsidR="006F3CEC" w:rsidRPr="00EE3CE2">
        <w:rPr>
          <w:vertAlign w:val="superscript"/>
        </w:rPr>
        <w:t>1</w:t>
      </w:r>
      <w:r w:rsidR="00FC1B5B">
        <w:rPr>
          <w:vertAlign w:val="superscript"/>
        </w:rPr>
        <w:t>,2</w:t>
      </w:r>
      <w:r w:rsidR="004F4C5E">
        <w:t>,</w:t>
      </w:r>
      <w:r w:rsidR="00181EA9" w:rsidRPr="00EE3CE2">
        <w:t xml:space="preserve"> </w:t>
      </w:r>
      <w:r w:rsidR="004E5FB1" w:rsidRPr="00EE3CE2">
        <w:t>Sarah R. B. King</w:t>
      </w:r>
      <w:r w:rsidR="004F4C5E">
        <w:rPr>
          <w:vertAlign w:val="superscript"/>
        </w:rPr>
        <w:t>2</w:t>
      </w:r>
      <w:r w:rsidR="00FC1B5B">
        <w:rPr>
          <w:vertAlign w:val="superscript"/>
        </w:rPr>
        <w:t>,3</w:t>
      </w:r>
      <w:r w:rsidR="004F4C5E" w:rsidRPr="004F4C5E">
        <w:t xml:space="preserve">, </w:t>
      </w:r>
      <w:r w:rsidR="00B32969">
        <w:t>Tim M. Szewc</w:t>
      </w:r>
      <w:r w:rsidR="004F4C5E">
        <w:t>z</w:t>
      </w:r>
      <w:r w:rsidR="00B32969">
        <w:t>y</w:t>
      </w:r>
      <w:r w:rsidR="004F4C5E">
        <w:t>k</w:t>
      </w:r>
      <w:r w:rsidR="00FC1B5B">
        <w:rPr>
          <w:vertAlign w:val="superscript"/>
        </w:rPr>
        <w:t>1,</w:t>
      </w:r>
      <w:r w:rsidR="007A131A">
        <w:rPr>
          <w:vertAlign w:val="superscript"/>
        </w:rPr>
        <w:t>4</w:t>
      </w:r>
      <w:r w:rsidR="00A8529E">
        <w:rPr>
          <w:vertAlign w:val="superscript"/>
        </w:rPr>
        <w:t>,</w:t>
      </w:r>
      <w:r w:rsidR="007A131A">
        <w:rPr>
          <w:vertAlign w:val="superscript"/>
        </w:rPr>
        <w:t>5</w:t>
      </w:r>
    </w:p>
    <w:p w14:paraId="7809BBEB" w14:textId="77777777" w:rsidR="00872CE0" w:rsidRPr="00EE3CE2" w:rsidRDefault="00872CE0" w:rsidP="00872CE0"/>
    <w:p w14:paraId="287B163E" w14:textId="6AB58E1C" w:rsidR="00872CE0" w:rsidRPr="00EE3CE2" w:rsidRDefault="00105537" w:rsidP="00872CE0">
      <w:pPr>
        <w:rPr>
          <w:b/>
        </w:rPr>
      </w:pPr>
      <w:r w:rsidRPr="00EE3CE2">
        <w:rPr>
          <w:b/>
        </w:rPr>
        <w:t xml:space="preserve">Authors </w:t>
      </w:r>
      <w:r w:rsidR="00872CE0" w:rsidRPr="00EE3CE2">
        <w:rPr>
          <w:b/>
        </w:rPr>
        <w:t>Affiliation:</w:t>
      </w:r>
      <w:r w:rsidR="00872CE0" w:rsidRPr="00EE3CE2">
        <w:t xml:space="preserve"> </w:t>
      </w:r>
      <w:r w:rsidR="006F3CEC" w:rsidRPr="00EE3CE2">
        <w:rPr>
          <w:vertAlign w:val="superscript"/>
        </w:rPr>
        <w:t>1</w:t>
      </w:r>
      <w:r w:rsidR="00872CE0" w:rsidRPr="00EE3CE2">
        <w:t xml:space="preserve">Department of Ecology &amp; Evolutionary Biology and </w:t>
      </w:r>
      <w:r w:rsidR="00FC1B5B" w:rsidRPr="00FC1B5B">
        <w:rPr>
          <w:vertAlign w:val="superscript"/>
        </w:rPr>
        <w:t>2</w:t>
      </w:r>
      <w:r w:rsidR="00872CE0" w:rsidRPr="00EE3CE2">
        <w:t>CU Museum of Natural History,</w:t>
      </w:r>
      <w:r w:rsidRPr="00EE3CE2">
        <w:t xml:space="preserve"> </w:t>
      </w:r>
      <w:r w:rsidR="00872CE0" w:rsidRPr="00EE3CE2">
        <w:t>University of Colorado, Boulder, CO 80309 USA</w:t>
      </w:r>
      <w:r w:rsidR="004F4C5E">
        <w:t xml:space="preserve">; </w:t>
      </w:r>
      <w:r w:rsidR="00FC1B5B">
        <w:rPr>
          <w:vertAlign w:val="superscript"/>
        </w:rPr>
        <w:t>3</w:t>
      </w:r>
      <w:r w:rsidR="00A8529E" w:rsidRPr="00A8529E">
        <w:t>Natural Resource Ecology Laboratory, Colorado State University, Fort Collins, CO 80523, USA</w:t>
      </w:r>
      <w:r w:rsidR="00A8529E">
        <w:t>;</w:t>
      </w:r>
      <w:r w:rsidR="004F4C5E">
        <w:t xml:space="preserve"> </w:t>
      </w:r>
      <w:r w:rsidR="00FC1B5B">
        <w:rPr>
          <w:vertAlign w:val="superscript"/>
        </w:rPr>
        <w:t>4</w:t>
      </w:r>
      <w:r w:rsidR="00A8529E" w:rsidRPr="00A8529E">
        <w:t xml:space="preserve">Department of Natural Resources and the Environment, University of New Hampshire, Durham, NH 03824 USA; </w:t>
      </w:r>
      <w:r w:rsidR="00FC1B5B">
        <w:rPr>
          <w:vertAlign w:val="superscript"/>
        </w:rPr>
        <w:t>5</w:t>
      </w:r>
      <w:r w:rsidR="00A8529E" w:rsidRPr="00A8529E">
        <w:t>Department of Computer Science, University of New Hampshire, Durham, NH 03824 USA</w:t>
      </w:r>
    </w:p>
    <w:p w14:paraId="15110358" w14:textId="77777777" w:rsidR="00872CE0" w:rsidRPr="00EE3CE2" w:rsidRDefault="00872CE0" w:rsidP="00872CE0"/>
    <w:p w14:paraId="48BA10FF" w14:textId="77777777" w:rsidR="00872CE0" w:rsidRPr="00EE3CE2" w:rsidRDefault="00105537" w:rsidP="00872CE0">
      <w:r w:rsidRPr="00EE3CE2">
        <w:rPr>
          <w:b/>
        </w:rPr>
        <w:t>Corresponding Author:</w:t>
      </w:r>
      <w:r w:rsidRPr="00EE3CE2">
        <w:t xml:space="preserve"> Christy M. McCain, 265 UCB, University of Colorado, Boulder, CO 80309-0265. Telephone: 303-735-1016; E-mail: christy.mccain@colorado.edu</w:t>
      </w:r>
    </w:p>
    <w:p w14:paraId="252AF229" w14:textId="77777777" w:rsidR="007D15F3" w:rsidRPr="00EE3CE2" w:rsidRDefault="007D15F3" w:rsidP="00872CE0">
      <w:pPr>
        <w:pStyle w:val="NoSpacing"/>
        <w:rPr>
          <w:rFonts w:ascii="Times New Roman" w:hAnsi="Times New Roman" w:cs="Times New Roman"/>
          <w:sz w:val="24"/>
          <w:szCs w:val="24"/>
        </w:rPr>
      </w:pPr>
    </w:p>
    <w:p w14:paraId="7B98DB78" w14:textId="67312EB7" w:rsidR="007D15F3" w:rsidRPr="00EE3CE2" w:rsidRDefault="007D15F3" w:rsidP="004F4C5E">
      <w:pPr>
        <w:pStyle w:val="NoSpacing"/>
        <w:rPr>
          <w:rFonts w:ascii="Times New Roman" w:hAnsi="Times New Roman" w:cs="Times New Roman"/>
          <w:sz w:val="24"/>
          <w:szCs w:val="24"/>
        </w:rPr>
      </w:pPr>
      <w:r w:rsidRPr="00EE3CE2">
        <w:rPr>
          <w:rFonts w:ascii="Times New Roman" w:hAnsi="Times New Roman" w:cs="Times New Roman"/>
          <w:b/>
          <w:sz w:val="24"/>
          <w:szCs w:val="24"/>
        </w:rPr>
        <w:t>Author Contributions:</w:t>
      </w:r>
      <w:r w:rsidRPr="00EE3CE2">
        <w:rPr>
          <w:rFonts w:ascii="Times New Roman" w:hAnsi="Times New Roman" w:cs="Times New Roman"/>
          <w:sz w:val="24"/>
          <w:szCs w:val="24"/>
        </w:rPr>
        <w:t xml:space="preserve"> C.M.M. formulated the ideas, </w:t>
      </w:r>
      <w:r w:rsidR="004F4C5E">
        <w:rPr>
          <w:rFonts w:ascii="Times New Roman" w:hAnsi="Times New Roman" w:cs="Times New Roman"/>
          <w:sz w:val="24"/>
          <w:szCs w:val="24"/>
        </w:rPr>
        <w:t xml:space="preserve">wrote the grant, </w:t>
      </w:r>
      <w:r w:rsidRPr="00EE3CE2">
        <w:rPr>
          <w:rFonts w:ascii="Times New Roman" w:hAnsi="Times New Roman" w:cs="Times New Roman"/>
          <w:sz w:val="24"/>
          <w:szCs w:val="24"/>
        </w:rPr>
        <w:t xml:space="preserve">conducted the </w:t>
      </w:r>
      <w:r w:rsidR="004F4C5E">
        <w:rPr>
          <w:rFonts w:ascii="Times New Roman" w:hAnsi="Times New Roman" w:cs="Times New Roman"/>
          <w:sz w:val="24"/>
          <w:szCs w:val="24"/>
        </w:rPr>
        <w:t xml:space="preserve">fieldwork, mammal identifications, and </w:t>
      </w:r>
      <w:r w:rsidRPr="00EE3CE2">
        <w:rPr>
          <w:rFonts w:ascii="Times New Roman" w:hAnsi="Times New Roman" w:cs="Times New Roman"/>
          <w:sz w:val="24"/>
          <w:szCs w:val="24"/>
        </w:rPr>
        <w:t xml:space="preserve">analyses, and wrote the manuscript. S.R.B.K. </w:t>
      </w:r>
      <w:r w:rsidR="004F4C5E">
        <w:rPr>
          <w:rFonts w:ascii="Times New Roman" w:hAnsi="Times New Roman" w:cs="Times New Roman"/>
          <w:sz w:val="24"/>
          <w:szCs w:val="24"/>
        </w:rPr>
        <w:t>aided in collecting and georeferencing the specimen database, fieldwork</w:t>
      </w:r>
      <w:r w:rsidRPr="00EE3CE2">
        <w:rPr>
          <w:rFonts w:ascii="Times New Roman" w:hAnsi="Times New Roman" w:cs="Times New Roman"/>
          <w:sz w:val="24"/>
          <w:szCs w:val="24"/>
        </w:rPr>
        <w:t>,</w:t>
      </w:r>
      <w:r w:rsidR="004F4C5E">
        <w:rPr>
          <w:rFonts w:ascii="Times New Roman" w:hAnsi="Times New Roman" w:cs="Times New Roman"/>
          <w:sz w:val="24"/>
          <w:szCs w:val="24"/>
        </w:rPr>
        <w:t xml:space="preserve"> and</w:t>
      </w:r>
      <w:r w:rsidRPr="00EE3CE2">
        <w:rPr>
          <w:rFonts w:ascii="Times New Roman" w:hAnsi="Times New Roman" w:cs="Times New Roman"/>
          <w:sz w:val="24"/>
          <w:szCs w:val="24"/>
        </w:rPr>
        <w:t xml:space="preserve"> manuscript revisions.</w:t>
      </w:r>
      <w:r w:rsidR="004F4C5E">
        <w:rPr>
          <w:rFonts w:ascii="Times New Roman" w:hAnsi="Times New Roman" w:cs="Times New Roman"/>
          <w:sz w:val="24"/>
          <w:szCs w:val="24"/>
        </w:rPr>
        <w:t xml:space="preserve"> T.S. helped with the fieldwork, the statistical models, and </w:t>
      </w:r>
      <w:r w:rsidR="004F4C5E" w:rsidRPr="00EE3CE2">
        <w:rPr>
          <w:rFonts w:ascii="Times New Roman" w:hAnsi="Times New Roman" w:cs="Times New Roman"/>
          <w:sz w:val="24"/>
          <w:szCs w:val="24"/>
        </w:rPr>
        <w:t>manuscript revisions.</w:t>
      </w:r>
    </w:p>
    <w:p w14:paraId="32287CDC" w14:textId="77777777" w:rsidR="007D15F3" w:rsidRPr="00EE3CE2" w:rsidRDefault="007D15F3" w:rsidP="00872CE0">
      <w:pPr>
        <w:pStyle w:val="NoSpacing"/>
        <w:rPr>
          <w:rFonts w:ascii="Times New Roman" w:hAnsi="Times New Roman" w:cs="Times New Roman"/>
          <w:sz w:val="24"/>
          <w:szCs w:val="24"/>
        </w:rPr>
      </w:pPr>
    </w:p>
    <w:p w14:paraId="564ADDE9" w14:textId="128CC036" w:rsidR="00872CE0" w:rsidRPr="00EE3CE2" w:rsidRDefault="00872CE0" w:rsidP="00872CE0">
      <w:r w:rsidRPr="00EE3CE2">
        <w:rPr>
          <w:b/>
          <w:bCs/>
        </w:rPr>
        <w:t>Keywords:</w:t>
      </w:r>
      <w:r w:rsidRPr="00EE3CE2">
        <w:rPr>
          <w:bCs/>
        </w:rPr>
        <w:t xml:space="preserve"> </w:t>
      </w:r>
      <w:r w:rsidR="002F0128">
        <w:rPr>
          <w:bCs/>
        </w:rPr>
        <w:t xml:space="preserve">climate change, </w:t>
      </w:r>
      <w:r w:rsidR="004F0C96">
        <w:rPr>
          <w:bCs/>
        </w:rPr>
        <w:t xml:space="preserve">cold-adapted, </w:t>
      </w:r>
      <w:r w:rsidR="004F4C5E">
        <w:rPr>
          <w:bCs/>
        </w:rPr>
        <w:t xml:space="preserve">Colorado, </w:t>
      </w:r>
      <w:r w:rsidR="004F0C96">
        <w:rPr>
          <w:bCs/>
        </w:rPr>
        <w:t xml:space="preserve">elevation, </w:t>
      </w:r>
      <w:r w:rsidR="00B1206E">
        <w:rPr>
          <w:bCs/>
        </w:rPr>
        <w:t xml:space="preserve">latitude, </w:t>
      </w:r>
      <w:r w:rsidR="004F0C96">
        <w:rPr>
          <w:bCs/>
        </w:rPr>
        <w:t xml:space="preserve">range contractions, range shifts </w:t>
      </w:r>
      <w:r w:rsidR="00B1206E">
        <w:rPr>
          <w:bCs/>
        </w:rPr>
        <w:t>rodents,</w:t>
      </w:r>
      <w:r w:rsidR="004F4C5E">
        <w:rPr>
          <w:bCs/>
        </w:rPr>
        <w:t xml:space="preserve"> shrews, </w:t>
      </w:r>
      <w:r w:rsidR="002F0128">
        <w:rPr>
          <w:bCs/>
        </w:rPr>
        <w:t>trailing edge</w:t>
      </w:r>
    </w:p>
    <w:p w14:paraId="11301342" w14:textId="77777777" w:rsidR="00872CE0" w:rsidRPr="00EE3CE2" w:rsidRDefault="00872CE0" w:rsidP="00872CE0">
      <w:pPr>
        <w:rPr>
          <w:b/>
          <w:bCs/>
        </w:rPr>
      </w:pPr>
    </w:p>
    <w:p w14:paraId="554F8E99" w14:textId="5D47B7F3" w:rsidR="002413FE" w:rsidRPr="008D2B70" w:rsidRDefault="00EE3CE2" w:rsidP="002C2B3E">
      <w:pPr>
        <w:rPr>
          <w:b/>
        </w:rPr>
      </w:pPr>
      <w:r>
        <w:rPr>
          <w:b/>
        </w:rPr>
        <w:t>Type of Paper</w:t>
      </w:r>
      <w:r w:rsidRPr="00EE3CE2">
        <w:rPr>
          <w:b/>
        </w:rPr>
        <w:t xml:space="preserve">: </w:t>
      </w:r>
      <w:r w:rsidRPr="00EE3CE2">
        <w:t>Primary Research Article</w:t>
      </w:r>
      <w:r w:rsidR="002413FE" w:rsidRPr="006F3CEC">
        <w:rPr>
          <w:rFonts w:ascii="Arial" w:hAnsi="Arial" w:cs="Arial"/>
          <w:b/>
        </w:rPr>
        <w:br w:type="page"/>
      </w:r>
    </w:p>
    <w:p w14:paraId="681E5B05" w14:textId="77777777" w:rsidR="00D31BDC" w:rsidRPr="00391163" w:rsidRDefault="00D31BDC" w:rsidP="00D31BDC">
      <w:pPr>
        <w:keepNext/>
        <w:spacing w:line="480" w:lineRule="auto"/>
      </w:pPr>
      <w:r w:rsidRPr="00391163">
        <w:rPr>
          <w:b/>
        </w:rPr>
        <w:lastRenderedPageBreak/>
        <w:t>Abstract</w:t>
      </w:r>
    </w:p>
    <w:p w14:paraId="765397C5" w14:textId="15F41248" w:rsidR="00E9696C" w:rsidRDefault="002F0128" w:rsidP="00560EF3">
      <w:pPr>
        <w:spacing w:line="480" w:lineRule="auto"/>
        <w:ind w:firstLine="720"/>
      </w:pPr>
      <w:r>
        <w:t xml:space="preserve">The Southern Rocky Mountains, the largest </w:t>
      </w:r>
      <w:r w:rsidR="003906BC">
        <w:t xml:space="preserve">and tallest </w:t>
      </w:r>
      <w:r>
        <w:t>mountain range in the contiguous United States, ha</w:t>
      </w:r>
      <w:r w:rsidR="00B32969">
        <w:t>ve</w:t>
      </w:r>
      <w:r>
        <w:t xml:space="preserve"> warmed considerably in the past several decades due to anthropogenic climate change. Herein we examine how the elevational ranges of 4</w:t>
      </w:r>
      <w:r w:rsidR="009D161E">
        <w:t>7</w:t>
      </w:r>
      <w:r>
        <w:t xml:space="preserve"> mammal species (</w:t>
      </w:r>
      <w:r w:rsidR="00A240CA" w:rsidRPr="009D161E">
        <w:t>42</w:t>
      </w:r>
      <w:r w:rsidRPr="009D161E">
        <w:t xml:space="preserve"> rodents, </w:t>
      </w:r>
      <w:r w:rsidR="00910A7E" w:rsidRPr="009D161E">
        <w:t>5</w:t>
      </w:r>
      <w:r>
        <w:t xml:space="preserve"> shrews) have changed between </w:t>
      </w:r>
      <w:r w:rsidR="00C62F27">
        <w:t>their</w:t>
      </w:r>
      <w:r>
        <w:t xml:space="preserve"> </w:t>
      </w:r>
      <w:r w:rsidR="00D675C2">
        <w:t>historical</w:t>
      </w:r>
      <w:r w:rsidR="00C62F27">
        <w:t xml:space="preserve"> (pre-1980) and </w:t>
      </w:r>
      <w:r w:rsidR="00D675C2">
        <w:t>contemporary</w:t>
      </w:r>
      <w:r w:rsidR="00C62F27">
        <w:t xml:space="preserve"> distribution</w:t>
      </w:r>
      <w:r w:rsidR="00D675C2">
        <w:t>s</w:t>
      </w:r>
      <w:r w:rsidR="00C62F27">
        <w:t xml:space="preserve"> (post-200</w:t>
      </w:r>
      <w:r w:rsidR="00431553">
        <w:t>5</w:t>
      </w:r>
      <w:r w:rsidR="00C62F27">
        <w:t>) in</w:t>
      </w:r>
      <w:r w:rsidR="00D675C2">
        <w:t xml:space="preserve"> the</w:t>
      </w:r>
      <w:r w:rsidR="00C62F27">
        <w:t xml:space="preserve"> Front Range Mountains and San Juan Mountains</w:t>
      </w:r>
      <w:r w:rsidR="00D675C2">
        <w:t xml:space="preserve"> of Colorado</w:t>
      </w:r>
      <w:r w:rsidR="00C62F27">
        <w:t>. Historical elevational ranges were based on</w:t>
      </w:r>
      <w:r w:rsidR="00910A7E">
        <w:t xml:space="preserve"> </w:t>
      </w:r>
      <w:r w:rsidR="00A240CA">
        <w:t>more than 4580</w:t>
      </w:r>
      <w:r w:rsidR="00C62F27">
        <w:t xml:space="preserve"> geo-referenced museum specimen</w:t>
      </w:r>
      <w:r w:rsidR="00AD3032">
        <w:t xml:space="preserve"> and publication</w:t>
      </w:r>
      <w:r w:rsidR="00C62F27">
        <w:t xml:space="preserve"> records. Contemporary elevational ranges were based on </w:t>
      </w:r>
      <w:r w:rsidR="00A240CA">
        <w:t xml:space="preserve">7444 records from </w:t>
      </w:r>
      <w:r w:rsidR="00C62F27">
        <w:t>systematic sampling efforts</w:t>
      </w:r>
      <w:r w:rsidR="00910A7E">
        <w:t xml:space="preserve"> </w:t>
      </w:r>
      <w:r w:rsidR="00A240CA">
        <w:t xml:space="preserve">and </w:t>
      </w:r>
      <w:r w:rsidR="00C62F27">
        <w:t xml:space="preserve">museum specimen records. We constructed Bayesian </w:t>
      </w:r>
      <w:del w:id="0" w:author="Szewczyk, Timothy" w:date="2019-09-18T16:19:00Z">
        <w:r w:rsidR="006E7273" w:rsidDel="00154BF9">
          <w:delText>under</w:delText>
        </w:r>
        <w:r w:rsidR="00C62F27" w:rsidDel="00154BF9">
          <w:delText xml:space="preserve">sampling </w:delText>
        </w:r>
      </w:del>
      <w:r w:rsidR="00C62F27">
        <w:t>models to estimate the probability a species was present</w:t>
      </w:r>
      <w:r w:rsidR="004965A1">
        <w:t>,</w:t>
      </w:r>
      <w:r w:rsidR="00C62F27">
        <w:t xml:space="preserve"> but undetected</w:t>
      </w:r>
      <w:r w:rsidR="004965A1">
        <w:t>,</w:t>
      </w:r>
      <w:r w:rsidR="00C62F27">
        <w:t xml:space="preserve"> due to undersampling at </w:t>
      </w:r>
      <w:r w:rsidR="004965A1">
        <w:t>each 50 m</w:t>
      </w:r>
      <w:r w:rsidR="00C62F27">
        <w:t xml:space="preserve"> elevation</w:t>
      </w:r>
      <w:r w:rsidR="004965A1">
        <w:t>al bin</w:t>
      </w:r>
      <w:r w:rsidR="00C62F27">
        <w:t xml:space="preserve"> for </w:t>
      </w:r>
      <w:r w:rsidR="00F571A1">
        <w:t>each time period and mountain range</w:t>
      </w:r>
      <w:r w:rsidR="00C62F27">
        <w:t xml:space="preserve">. These models </w:t>
      </w:r>
      <w:r w:rsidR="00910A7E">
        <w:t>leveraged</w:t>
      </w:r>
      <w:r w:rsidR="00C62F27">
        <w:t xml:space="preserve"> </w:t>
      </w:r>
      <w:r w:rsidR="00B32969" w:rsidRPr="00B32969">
        <w:t>individual-level detection probabilities</w:t>
      </w:r>
      <w:r w:rsidR="00C62F27">
        <w:t xml:space="preserve">, the number </w:t>
      </w:r>
      <w:r w:rsidR="00A240CA">
        <w:t xml:space="preserve">and patchiness </w:t>
      </w:r>
      <w:r w:rsidR="00C62F27">
        <w:t xml:space="preserve">of detections </w:t>
      </w:r>
      <w:r w:rsidR="00560EF3">
        <w:t>across</w:t>
      </w:r>
      <w:r w:rsidR="00A240CA">
        <w:t xml:space="preserve"> </w:t>
      </w:r>
      <w:r w:rsidR="00C62F27">
        <w:t>50 m</w:t>
      </w:r>
      <w:r w:rsidR="004965A1">
        <w:t xml:space="preserve"> </w:t>
      </w:r>
      <w:r w:rsidR="00A240CA">
        <w:t xml:space="preserve">bands </w:t>
      </w:r>
      <w:r w:rsidR="004965A1">
        <w:t>of elevation</w:t>
      </w:r>
      <w:r w:rsidR="00C43B4C">
        <w:t xml:space="preserve">, </w:t>
      </w:r>
      <w:r w:rsidR="00C62F27">
        <w:t xml:space="preserve">and a decaying likelihood of presence from last known detections. </w:t>
      </w:r>
      <w:r w:rsidR="004965A1">
        <w:t xml:space="preserve">The 95% likelihood elevational ranges were then compared between historical and contemporary time periods to detect directional change. </w:t>
      </w:r>
      <w:r w:rsidR="00910A7E">
        <w:t>Responses were variable as 2</w:t>
      </w:r>
      <w:r w:rsidR="00E21A59">
        <w:t>3</w:t>
      </w:r>
      <w:r w:rsidR="00910A7E">
        <w:t xml:space="preserve"> mammals shifted upward, 10 did not change, </w:t>
      </w:r>
      <w:r w:rsidR="00E21A59">
        <w:t>10</w:t>
      </w:r>
      <w:r w:rsidR="00910A7E">
        <w:t xml:space="preserve"> shifted downward</w:t>
      </w:r>
      <w:r w:rsidR="00A240CA">
        <w:t xml:space="preserve">, and </w:t>
      </w:r>
      <w:r w:rsidR="009D161E">
        <w:t>4</w:t>
      </w:r>
      <w:r w:rsidR="00A240CA">
        <w:t xml:space="preserve"> we</w:t>
      </w:r>
      <w:r w:rsidR="0005250D">
        <w:t>re</w:t>
      </w:r>
      <w:r w:rsidR="00A240CA">
        <w:t xml:space="preserve"> locally extirpated</w:t>
      </w:r>
      <w:r w:rsidR="00910A7E">
        <w:t xml:space="preserve">. </w:t>
      </w:r>
      <w:r w:rsidR="002628AF">
        <w:t>The av</w:t>
      </w:r>
      <w:r w:rsidR="00C43B4C">
        <w:t xml:space="preserve">erage range shift was </w:t>
      </w:r>
      <w:r w:rsidR="00A240CA">
        <w:t>122 m upward</w:t>
      </w:r>
      <w:r w:rsidR="002628AF">
        <w:t xml:space="preserve">, </w:t>
      </w:r>
      <w:r w:rsidR="006F66E3">
        <w:t>while</w:t>
      </w:r>
      <w:r w:rsidR="002628AF">
        <w:t xml:space="preserve"> </w:t>
      </w:r>
      <w:r w:rsidR="00A179C5">
        <w:t xml:space="preserve">exclusively </w:t>
      </w:r>
      <w:r w:rsidR="002628AF">
        <w:t>montane</w:t>
      </w:r>
      <w:r w:rsidR="00910A7E">
        <w:t xml:space="preserve"> species </w:t>
      </w:r>
      <w:r w:rsidR="002628AF">
        <w:t xml:space="preserve">shifted </w:t>
      </w:r>
      <w:r w:rsidR="000C7093">
        <w:t>upward</w:t>
      </w:r>
      <w:r w:rsidR="002628AF">
        <w:t xml:space="preserve"> more </w:t>
      </w:r>
      <w:r w:rsidR="000C7093">
        <w:t>often (83%)</w:t>
      </w:r>
      <w:r w:rsidR="00E9696C">
        <w:t xml:space="preserve"> a</w:t>
      </w:r>
      <w:r w:rsidR="002628AF" w:rsidRPr="002628AF">
        <w:t>nd</w:t>
      </w:r>
      <w:r w:rsidR="002628AF">
        <w:t xml:space="preserve"> </w:t>
      </w:r>
      <w:r w:rsidR="00E9696C">
        <w:t xml:space="preserve">displayed </w:t>
      </w:r>
      <w:r w:rsidR="000C7093">
        <w:t>larger</w:t>
      </w:r>
      <w:r w:rsidR="002628AF">
        <w:t xml:space="preserve"> </w:t>
      </w:r>
      <w:r w:rsidR="000C7093">
        <w:t xml:space="preserve">average </w:t>
      </w:r>
      <w:r w:rsidR="002628AF">
        <w:t>range shifts (337 m).</w:t>
      </w:r>
      <w:r w:rsidR="00E9696C">
        <w:t xml:space="preserve"> </w:t>
      </w:r>
      <w:r w:rsidR="00E21A59">
        <w:t xml:space="preserve">Changes in upper </w:t>
      </w:r>
      <w:r w:rsidR="009872F9">
        <w:t xml:space="preserve">range </w:t>
      </w:r>
      <w:r w:rsidR="00E21A59">
        <w:t xml:space="preserve">limits were </w:t>
      </w:r>
      <w:r w:rsidR="00E9696C">
        <w:t xml:space="preserve">best predicted by </w:t>
      </w:r>
      <w:r w:rsidR="0009051E">
        <w:t>increases</w:t>
      </w:r>
      <w:r w:rsidR="0005250D">
        <w:t xml:space="preserve"> associated with</w:t>
      </w:r>
      <w:r w:rsidR="0009051E">
        <w:t xml:space="preserve"> </w:t>
      </w:r>
      <w:r w:rsidR="0005250D">
        <w:t>(a)</w:t>
      </w:r>
      <w:r w:rsidR="00E21A59">
        <w:t xml:space="preserve"> montane species, </w:t>
      </w:r>
      <w:r w:rsidR="0005250D">
        <w:t xml:space="preserve">(b) </w:t>
      </w:r>
      <w:r w:rsidR="00E21A59">
        <w:t>species with higher</w:t>
      </w:r>
      <w:r w:rsidR="00564E84">
        <w:t xml:space="preserve"> maximum latitude </w:t>
      </w:r>
      <w:r w:rsidR="00E21A59">
        <w:t>in</w:t>
      </w:r>
      <w:r w:rsidR="00564E84">
        <w:t xml:space="preserve"> </w:t>
      </w:r>
      <w:r w:rsidR="00E21A59">
        <w:t>their</w:t>
      </w:r>
      <w:r w:rsidR="00524FF8">
        <w:t xml:space="preserve"> </w:t>
      </w:r>
      <w:r w:rsidR="00564E84">
        <w:t xml:space="preserve">geographic range, </w:t>
      </w:r>
      <w:r w:rsidR="00E21A59">
        <w:t xml:space="preserve">and </w:t>
      </w:r>
      <w:r w:rsidR="0005250D">
        <w:t xml:space="preserve">(c) </w:t>
      </w:r>
      <w:r w:rsidR="00C43B4C">
        <w:t xml:space="preserve">the </w:t>
      </w:r>
      <w:r w:rsidR="0005250D">
        <w:t>study mountain</w:t>
      </w:r>
      <w:r w:rsidR="00564E84">
        <w:t xml:space="preserve"> in the southern e</w:t>
      </w:r>
      <w:r w:rsidR="00554D6C">
        <w:t>dge</w:t>
      </w:r>
      <w:r w:rsidR="00564E84">
        <w:t xml:space="preserve"> of their geographic range (stepwise </w:t>
      </w:r>
      <w:r w:rsidR="00E21A59">
        <w:t>multivariate linear</w:t>
      </w:r>
      <w:r w:rsidR="00D675C2">
        <w:t xml:space="preserve"> regression:</w:t>
      </w:r>
      <w:r w:rsidR="00564E84">
        <w:t xml:space="preserve"> r</w:t>
      </w:r>
      <w:r w:rsidR="00564E84" w:rsidRPr="00D675C2">
        <w:rPr>
          <w:vertAlign w:val="superscript"/>
        </w:rPr>
        <w:t>2</w:t>
      </w:r>
      <w:r w:rsidR="00564E84">
        <w:t xml:space="preserve"> = 0.4705</w:t>
      </w:r>
      <w:r w:rsidR="008C149A">
        <w:t>, p &lt; 0.0001</w:t>
      </w:r>
      <w:r w:rsidR="00564E84">
        <w:t>).</w:t>
      </w:r>
      <w:r w:rsidR="00D675C2">
        <w:t xml:space="preserve"> </w:t>
      </w:r>
      <w:r w:rsidR="00601451">
        <w:t>Thus, m</w:t>
      </w:r>
      <w:r w:rsidR="00D675C2">
        <w:t>ammals in the Southern Rocky Mountains serve as harbingers of more changes to come</w:t>
      </w:r>
      <w:r w:rsidR="0009051E">
        <w:t xml:space="preserve"> particularly for montane</w:t>
      </w:r>
      <w:r w:rsidR="00C43B4C">
        <w:t>, cold-adapted</w:t>
      </w:r>
      <w:r w:rsidR="0009051E">
        <w:t xml:space="preserve"> species in the southern portion </w:t>
      </w:r>
      <w:r w:rsidR="00C43B4C">
        <w:t>of their ranges</w:t>
      </w:r>
      <w:r w:rsidR="00D675C2">
        <w:t>.</w:t>
      </w:r>
    </w:p>
    <w:p w14:paraId="08FCE84C" w14:textId="77777777" w:rsidR="00134596" w:rsidRDefault="00134596" w:rsidP="00560EF3">
      <w:pPr>
        <w:spacing w:line="480" w:lineRule="auto"/>
        <w:ind w:firstLine="720"/>
      </w:pPr>
    </w:p>
    <w:p w14:paraId="201C58E8" w14:textId="4280A86A" w:rsidR="00EE3CE2" w:rsidRDefault="00EE3CE2" w:rsidP="00EE3CE2">
      <w:pPr>
        <w:keepNext/>
        <w:spacing w:line="480" w:lineRule="auto"/>
        <w:rPr>
          <w:b/>
        </w:rPr>
      </w:pPr>
      <w:r w:rsidRPr="00391163">
        <w:rPr>
          <w:b/>
        </w:rPr>
        <w:t>Introduction</w:t>
      </w:r>
    </w:p>
    <w:p w14:paraId="48D79CF2" w14:textId="220ABF56" w:rsidR="005C1C9E" w:rsidRDefault="0095240A" w:rsidP="005C1C9E">
      <w:pPr>
        <w:keepNext/>
        <w:spacing w:line="480" w:lineRule="auto"/>
        <w:ind w:firstLine="720"/>
      </w:pPr>
      <w:r>
        <w:t>Earth is warming at an unprecedented rate from human-created emissions</w:t>
      </w:r>
      <w:r w:rsidR="00EE6E9D">
        <w:t xml:space="preserve"> </w:t>
      </w:r>
      <w:r w:rsidR="00EE6E9D" w:rsidRPr="00EE6E9D">
        <w:rPr>
          <w:color w:val="000000" w:themeColor="text1"/>
        </w:rPr>
        <w:fldChar w:fldCharType="begin">
          <w:fldData xml:space="preserve">PEVuZE5vdGU+PENpdGU+PEF1dGhvcj5UcmVuYmVydGg8L0F1dGhvcj48WWVhcj4yMDA3PC9ZZWFy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</w:fldData>
        </w:fldChar>
      </w:r>
      <w:r w:rsidR="00EE6E9D" w:rsidRPr="00EE6E9D">
        <w:rPr>
          <w:color w:val="000000" w:themeColor="text1"/>
        </w:rPr>
        <w:instrText xml:space="preserve"> ADDIN EN.CITE </w:instrText>
      </w:r>
      <w:r w:rsidR="00EE6E9D" w:rsidRPr="00EE6E9D">
        <w:rPr>
          <w:color w:val="000000" w:themeColor="text1"/>
        </w:rPr>
        <w:fldChar w:fldCharType="begin">
          <w:fldData xml:space="preserve">PEVuZE5vdGU+PENpdGU+PEF1dGhvcj5UcmVuYmVydGg8L0F1dGhvcj48WWVhcj4yMDA3PC9ZZWFy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</w:fldData>
        </w:fldChar>
      </w:r>
      <w:r w:rsidR="00EE6E9D" w:rsidRPr="00EE6E9D">
        <w:rPr>
          <w:color w:val="000000" w:themeColor="text1"/>
        </w:rPr>
        <w:instrText xml:space="preserve"> ADDIN EN.CITE.DATA </w:instrText>
      </w:r>
      <w:r w:rsidR="00EE6E9D" w:rsidRPr="00EE6E9D">
        <w:rPr>
          <w:color w:val="000000" w:themeColor="text1"/>
        </w:rPr>
      </w:r>
      <w:r w:rsidR="00EE6E9D" w:rsidRPr="00EE6E9D">
        <w:rPr>
          <w:color w:val="000000" w:themeColor="text1"/>
        </w:rPr>
        <w:fldChar w:fldCharType="end"/>
      </w:r>
      <w:r w:rsidR="00EE6E9D" w:rsidRPr="00EE6E9D">
        <w:rPr>
          <w:color w:val="000000" w:themeColor="text1"/>
        </w:rPr>
      </w:r>
      <w:r w:rsidR="00EE6E9D" w:rsidRPr="00EE6E9D">
        <w:rPr>
          <w:color w:val="000000" w:themeColor="text1"/>
        </w:rPr>
        <w:fldChar w:fldCharType="separate"/>
      </w:r>
      <w:r w:rsidR="00EE6E9D" w:rsidRPr="00EE6E9D">
        <w:rPr>
          <w:noProof/>
          <w:color w:val="000000" w:themeColor="text1"/>
        </w:rPr>
        <w:t>(</w:t>
      </w:r>
      <w:hyperlink w:anchor="_ENREF_19" w:tooltip="Duffy, 2012 #2453" w:history="1">
        <w:r w:rsidR="002A22A1" w:rsidRPr="00EE6E9D">
          <w:rPr>
            <w:noProof/>
            <w:color w:val="000000" w:themeColor="text1"/>
          </w:rPr>
          <w:t>Duffy &amp;  Tebaldi, 2012</w:t>
        </w:r>
      </w:hyperlink>
      <w:r w:rsidR="00EE6E9D" w:rsidRPr="00EE6E9D">
        <w:rPr>
          <w:noProof/>
          <w:color w:val="000000" w:themeColor="text1"/>
        </w:rPr>
        <w:t xml:space="preserve">, </w:t>
      </w:r>
      <w:hyperlink w:anchor="_ENREF_55" w:tooltip="Trenberth, 2007 #2217" w:history="1">
        <w:r w:rsidR="002A22A1" w:rsidRPr="00EE6E9D">
          <w:rPr>
            <w:noProof/>
            <w:color w:val="000000" w:themeColor="text1"/>
          </w:rPr>
          <w:t>Trenberth</w:t>
        </w:r>
        <w:r w:rsidR="002A22A1" w:rsidRPr="00EE6E9D">
          <w:rPr>
            <w:i/>
            <w:noProof/>
            <w:color w:val="000000" w:themeColor="text1"/>
          </w:rPr>
          <w:t xml:space="preserve"> et al.</w:t>
        </w:r>
        <w:r w:rsidR="002A22A1" w:rsidRPr="00EE6E9D">
          <w:rPr>
            <w:noProof/>
            <w:color w:val="000000" w:themeColor="text1"/>
          </w:rPr>
          <w:t>, 2007</w:t>
        </w:r>
      </w:hyperlink>
      <w:r w:rsidR="00EE6E9D" w:rsidRPr="00EE6E9D">
        <w:rPr>
          <w:noProof/>
          <w:color w:val="000000" w:themeColor="text1"/>
        </w:rPr>
        <w:t xml:space="preserve">, </w:t>
      </w:r>
      <w:hyperlink w:anchor="_ENREF_56" w:tooltip="USGCRP, 2009 #2454" w:history="1">
        <w:r w:rsidR="002A22A1" w:rsidRPr="00EE6E9D">
          <w:rPr>
            <w:noProof/>
            <w:color w:val="000000" w:themeColor="text1"/>
          </w:rPr>
          <w:t>USGCRP, 2009</w:t>
        </w:r>
      </w:hyperlink>
      <w:r w:rsidR="00EE6E9D" w:rsidRPr="00EE6E9D">
        <w:rPr>
          <w:noProof/>
          <w:color w:val="000000" w:themeColor="text1"/>
        </w:rPr>
        <w:t>)</w:t>
      </w:r>
      <w:r w:rsidR="00EE6E9D" w:rsidRPr="00EE6E9D">
        <w:rPr>
          <w:color w:val="000000" w:themeColor="text1"/>
        </w:rPr>
        <w:fldChar w:fldCharType="end"/>
      </w:r>
      <w:r>
        <w:t>. Anthropogenic impacts are also affecting precipitation</w:t>
      </w:r>
      <w:r w:rsidR="005C1C9E">
        <w:t xml:space="preserve"> trends</w:t>
      </w:r>
      <w:r>
        <w:t xml:space="preserve"> as well as increasing the variability </w:t>
      </w:r>
      <w:r w:rsidR="005C1C9E">
        <w:t>and severity of extreme</w:t>
      </w:r>
      <w:r>
        <w:t xml:space="preserve"> weather </w:t>
      </w:r>
      <w:r w:rsidRPr="00EE6E9D">
        <w:rPr>
          <w:color w:val="000000" w:themeColor="text1"/>
        </w:rPr>
        <w:t>events</w:t>
      </w:r>
      <w:r w:rsidR="00EE6E9D" w:rsidRPr="00EE6E9D">
        <w:rPr>
          <w:color w:val="000000" w:themeColor="text1"/>
        </w:rPr>
        <w:t xml:space="preserve"> </w:t>
      </w:r>
      <w:r w:rsidR="00EE6E9D" w:rsidRPr="00EE6E9D">
        <w:rPr>
          <w:color w:val="000000" w:themeColor="text1"/>
        </w:rPr>
        <w:fldChar w:fldCharType="begin">
          <w:fldData xml:space="preserve">PEVuZE5vdGU+PENpdGU+PEF1dGhvcj5UcmVuYmVydGg8L0F1dGhvcj48WWVhcj4yMDA3PC9ZZWFy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</w:fldData>
        </w:fldChar>
      </w:r>
      <w:r w:rsidR="00EE6E9D" w:rsidRPr="00EE6E9D">
        <w:rPr>
          <w:color w:val="000000" w:themeColor="text1"/>
        </w:rPr>
        <w:instrText xml:space="preserve"> ADDIN EN.CITE </w:instrText>
      </w:r>
      <w:r w:rsidR="00EE6E9D" w:rsidRPr="00EE6E9D">
        <w:rPr>
          <w:color w:val="000000" w:themeColor="text1"/>
        </w:rPr>
        <w:fldChar w:fldCharType="begin">
          <w:fldData xml:space="preserve">PEVuZE5vdGU+PENpdGU+PEF1dGhvcj5UcmVuYmVydGg8L0F1dGhvcj48WWVhcj4yMDA3PC9ZZWFy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</w:fldData>
        </w:fldChar>
      </w:r>
      <w:r w:rsidR="00EE6E9D" w:rsidRPr="00EE6E9D">
        <w:rPr>
          <w:color w:val="000000" w:themeColor="text1"/>
        </w:rPr>
        <w:instrText xml:space="preserve"> ADDIN EN.CITE.DATA </w:instrText>
      </w:r>
      <w:r w:rsidR="00EE6E9D" w:rsidRPr="00EE6E9D">
        <w:rPr>
          <w:color w:val="000000" w:themeColor="text1"/>
        </w:rPr>
      </w:r>
      <w:r w:rsidR="00EE6E9D" w:rsidRPr="00EE6E9D">
        <w:rPr>
          <w:color w:val="000000" w:themeColor="text1"/>
        </w:rPr>
        <w:fldChar w:fldCharType="end"/>
      </w:r>
      <w:r w:rsidR="00EE6E9D" w:rsidRPr="00EE6E9D">
        <w:rPr>
          <w:color w:val="000000" w:themeColor="text1"/>
        </w:rPr>
      </w:r>
      <w:r w:rsidR="00EE6E9D" w:rsidRPr="00EE6E9D">
        <w:rPr>
          <w:color w:val="000000" w:themeColor="text1"/>
        </w:rPr>
        <w:fldChar w:fldCharType="separate"/>
      </w:r>
      <w:r w:rsidR="00EE6E9D" w:rsidRPr="00EE6E9D">
        <w:rPr>
          <w:noProof/>
          <w:color w:val="000000" w:themeColor="text1"/>
        </w:rPr>
        <w:t>(</w:t>
      </w:r>
      <w:hyperlink w:anchor="_ENREF_19" w:tooltip="Duffy, 2012 #2453" w:history="1">
        <w:r w:rsidR="002A22A1" w:rsidRPr="00EE6E9D">
          <w:rPr>
            <w:noProof/>
            <w:color w:val="000000" w:themeColor="text1"/>
          </w:rPr>
          <w:t>Duffy &amp;  Tebaldi, 2012</w:t>
        </w:r>
      </w:hyperlink>
      <w:r w:rsidR="00EE6E9D" w:rsidRPr="00EE6E9D">
        <w:rPr>
          <w:noProof/>
          <w:color w:val="000000" w:themeColor="text1"/>
        </w:rPr>
        <w:t xml:space="preserve">, </w:t>
      </w:r>
      <w:hyperlink w:anchor="_ENREF_55" w:tooltip="Trenberth, 2007 #2217" w:history="1">
        <w:r w:rsidR="002A22A1" w:rsidRPr="00EE6E9D">
          <w:rPr>
            <w:noProof/>
            <w:color w:val="000000" w:themeColor="text1"/>
          </w:rPr>
          <w:t>Trenberth</w:t>
        </w:r>
        <w:r w:rsidR="002A22A1" w:rsidRPr="00EE6E9D">
          <w:rPr>
            <w:i/>
            <w:noProof/>
            <w:color w:val="000000" w:themeColor="text1"/>
          </w:rPr>
          <w:t xml:space="preserve"> et al.</w:t>
        </w:r>
        <w:r w:rsidR="002A22A1" w:rsidRPr="00EE6E9D">
          <w:rPr>
            <w:noProof/>
            <w:color w:val="000000" w:themeColor="text1"/>
          </w:rPr>
          <w:t>, 2007</w:t>
        </w:r>
      </w:hyperlink>
      <w:r w:rsidR="00EE6E9D" w:rsidRPr="00EE6E9D">
        <w:rPr>
          <w:noProof/>
          <w:color w:val="000000" w:themeColor="text1"/>
        </w:rPr>
        <w:t xml:space="preserve">, </w:t>
      </w:r>
      <w:hyperlink w:anchor="_ENREF_56" w:tooltip="USGCRP, 2009 #2454" w:history="1">
        <w:r w:rsidR="002A22A1" w:rsidRPr="00EE6E9D">
          <w:rPr>
            <w:noProof/>
            <w:color w:val="000000" w:themeColor="text1"/>
          </w:rPr>
          <w:t>USGCRP, 2009</w:t>
        </w:r>
      </w:hyperlink>
      <w:r w:rsidR="00EE6E9D" w:rsidRPr="00EE6E9D">
        <w:rPr>
          <w:noProof/>
          <w:color w:val="000000" w:themeColor="text1"/>
        </w:rPr>
        <w:t>)</w:t>
      </w:r>
      <w:r w:rsidR="00EE6E9D" w:rsidRPr="00EE6E9D">
        <w:rPr>
          <w:color w:val="000000" w:themeColor="text1"/>
        </w:rPr>
        <w:fldChar w:fldCharType="end"/>
      </w:r>
      <w:r w:rsidRPr="00EE6E9D">
        <w:rPr>
          <w:color w:val="000000" w:themeColor="text1"/>
        </w:rPr>
        <w:t xml:space="preserve">. </w:t>
      </w:r>
      <w:r>
        <w:t xml:space="preserve">Essentially the planet and all its inhabitants are in a climate </w:t>
      </w:r>
      <w:r w:rsidR="0066561E">
        <w:t>crisis of unknown magnitude</w:t>
      </w:r>
      <w:r>
        <w:t xml:space="preserve">. </w:t>
      </w:r>
      <w:r w:rsidR="003814F7">
        <w:t>One urgent</w:t>
      </w:r>
      <w:r w:rsidR="00B45E44">
        <w:t xml:space="preserve"> imperative is</w:t>
      </w:r>
      <w:r w:rsidR="003814F7">
        <w:t xml:space="preserve"> </w:t>
      </w:r>
      <w:ins w:id="1" w:author="Szewczyk, Timothy" w:date="2019-09-18T16:21:00Z">
        <w:r w:rsidR="00154BF9">
          <w:t xml:space="preserve">to </w:t>
        </w:r>
      </w:ins>
      <w:r>
        <w:t>track</w:t>
      </w:r>
      <w:del w:id="2" w:author="Szewczyk, Timothy" w:date="2019-09-18T16:21:00Z">
        <w:r w:rsidR="003814F7" w:rsidDel="00154BF9">
          <w:delText>ing</w:delText>
        </w:r>
      </w:del>
      <w:r>
        <w:t xml:space="preserve"> the impacts of these </w:t>
      </w:r>
      <w:del w:id="3" w:author="Szewczyk, Timothy" w:date="2019-09-18T16:21:00Z">
        <w:r w:rsidDel="00154BF9">
          <w:delText xml:space="preserve">climate </w:delText>
        </w:r>
      </w:del>
      <w:r>
        <w:t xml:space="preserve">changes on living organisms to better mitigate the damages and to improve predictions </w:t>
      </w:r>
      <w:r w:rsidR="00B45E44">
        <w:t xml:space="preserve">of foreseeable conservation </w:t>
      </w:r>
      <w:r w:rsidR="003814F7">
        <w:t>catastrophes</w:t>
      </w:r>
      <w:r>
        <w:t xml:space="preserve">. </w:t>
      </w:r>
      <w:commentRangeStart w:id="4"/>
      <w:r>
        <w:t xml:space="preserve">Unfortunately, </w:t>
      </w:r>
      <w:r w:rsidR="003814F7">
        <w:t xml:space="preserve">there are </w:t>
      </w:r>
      <w:r w:rsidR="002C389C">
        <w:t xml:space="preserve">still </w:t>
      </w:r>
      <w:r w:rsidR="009007CB">
        <w:t xml:space="preserve">more </w:t>
      </w:r>
      <w:ins w:id="5" w:author="Szewczyk, Timothy" w:date="2019-09-18T16:22:00Z">
        <w:r w:rsidR="00154BF9">
          <w:t xml:space="preserve">publications predicting </w:t>
        </w:r>
      </w:ins>
      <w:ins w:id="6" w:author="Szewczyk, Timothy" w:date="2019-09-18T16:23:00Z">
        <w:r w:rsidR="00154BF9">
          <w:t xml:space="preserve">rather than measuring </w:t>
        </w:r>
      </w:ins>
      <w:del w:id="7" w:author="Szewczyk, Timothy" w:date="2019-09-18T16:23:00Z">
        <w:r w:rsidR="003814F7" w:rsidDel="00154BF9">
          <w:delText xml:space="preserve">predictive </w:delText>
        </w:r>
        <w:r w:rsidR="009007CB" w:rsidDel="00154BF9">
          <w:delText xml:space="preserve">papers than empirical </w:delText>
        </w:r>
        <w:r w:rsidR="002C389C" w:rsidDel="00154BF9">
          <w:delText>publications</w:delText>
        </w:r>
        <w:r w:rsidR="009007CB" w:rsidDel="00154BF9">
          <w:delText xml:space="preserve"> describing </w:delText>
        </w:r>
      </w:del>
      <w:r w:rsidR="003814F7">
        <w:t>species</w:t>
      </w:r>
      <w:ins w:id="8" w:author="Szewczyk, Timothy" w:date="2019-09-18T16:23:00Z">
        <w:r w:rsidR="00154BF9">
          <w:t>’</w:t>
        </w:r>
      </w:ins>
      <w:r w:rsidR="003814F7">
        <w:t xml:space="preserve"> responses</w:t>
      </w:r>
      <w:commentRangeEnd w:id="4"/>
      <w:r w:rsidR="00154BF9">
        <w:rPr>
          <w:rStyle w:val="CommentReference"/>
        </w:rPr>
        <w:commentReference w:id="4"/>
      </w:r>
      <w:r w:rsidR="00305F2A">
        <w:t xml:space="preserve"> </w:t>
      </w:r>
      <w:r w:rsidR="00305F2A">
        <w:fldChar w:fldCharType="begin"/>
      </w:r>
      <w:r w:rsidR="00F571A1">
        <w:instrText xml:space="preserve"> ADDIN EN.CITE &lt;EndNote&gt;&lt;Cite&gt;&lt;Author&gt;McCain&lt;/Author&gt;&lt;Year&gt;2014&lt;/Year&gt;&lt;RecNum&gt;2611&lt;/RecNum&gt;&lt;Prefix&gt;review in &lt;/Prefix&gt;&lt;DisplayText&gt;(e.g., Dawson&lt;style face="italic"&gt; et al.&lt;/style&gt;, 2011, review in 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Cite&gt;&lt;Author&gt;Dawson&lt;/Author&gt;&lt;Year&gt;2011&lt;/Year&gt;&lt;RecNum&gt;2600&lt;/RecNum&gt;&lt;Prefix&gt;e.g.`, &lt;/Prefix&gt;&lt;record&gt;&lt;rec-number&gt;2600&lt;/rec-number&gt;&lt;foreign-keys&gt;&lt;key app="EN" db-id="vt9a5zr9sxrt9ie9e5fpwedxwee9a00xfwar" timestamp="0"&gt;2600&lt;/key&gt;&lt;/foreign-keys&gt;&lt;ref-type name="Journal Article"&gt;17&lt;/ref-type&gt;&lt;contributors&gt;&lt;authors&gt;&lt;author&gt;Dawson, Terence P.&lt;/author&gt;&lt;author&gt;Jackson, Stephen T.&lt;/author&gt;&lt;author&gt;House, Joanna I.&lt;/author&gt;&lt;author&gt;Prentice, Iain Colin&lt;/author&gt;&lt;author&gt;Mace, Georgina M.&lt;/author&gt;&lt;/authors&gt;&lt;/contributors&gt;&lt;titles&gt;&lt;title&gt;Beyond predictions: biodiversity conservation in a changing climate&lt;/title&gt;&lt;secondary-title&gt;Science&lt;/secondary-title&gt;&lt;/titles&gt;&lt;periodical&gt;&lt;full-title&gt;Science&lt;/full-title&gt;&lt;/periodical&gt;&lt;pages&gt;53-58&lt;/pages&gt;&lt;volume&gt;332&lt;/volume&gt;&lt;number&gt;6025&lt;/number&gt;&lt;dates&gt;&lt;year&gt;2011&lt;/year&gt;&lt;pub-dates&gt;&lt;date&gt;April 1, 2011&lt;/date&gt;&lt;/pub-dates&gt;&lt;/dates&gt;&lt;urls&gt;&lt;related-urls&gt;&lt;url&gt;http://www.sciencemag.org/content/332/6025/53.abstract&lt;/url&gt;&lt;/related-urls&gt;&lt;/urls&gt;&lt;electronic-resource-num&gt;10.1126/science.1200303&lt;/electronic-resource-num&gt;&lt;/record&gt;&lt;/Cite&gt;&lt;/EndNote&gt;</w:instrText>
      </w:r>
      <w:r w:rsidR="00305F2A">
        <w:fldChar w:fldCharType="separate"/>
      </w:r>
      <w:r w:rsidR="00F571A1">
        <w:rPr>
          <w:noProof/>
        </w:rPr>
        <w:t>(</w:t>
      </w:r>
      <w:hyperlink w:anchor="_ENREF_18" w:tooltip="Dawson, 2011 #2600" w:history="1">
        <w:r w:rsidR="002A22A1">
          <w:rPr>
            <w:noProof/>
          </w:rPr>
          <w:t>e.g., Dawson</w:t>
        </w:r>
        <w:r w:rsidR="002A22A1" w:rsidRPr="00F571A1">
          <w:rPr>
            <w:i/>
            <w:noProof/>
          </w:rPr>
          <w:t xml:space="preserve"> et al.</w:t>
        </w:r>
        <w:r w:rsidR="002A22A1">
          <w:rPr>
            <w:noProof/>
          </w:rPr>
          <w:t>, 2011</w:t>
        </w:r>
      </w:hyperlink>
      <w:r w:rsidR="00F571A1">
        <w:rPr>
          <w:noProof/>
        </w:rPr>
        <w:t xml:space="preserve">, </w:t>
      </w:r>
      <w:hyperlink w:anchor="_ENREF_36" w:tooltip="McCain, 2014 #2611" w:history="1">
        <w:r w:rsidR="002A22A1">
          <w:rPr>
            <w:noProof/>
          </w:rPr>
          <w:t>review in McCain &amp;  King, 2014</w:t>
        </w:r>
      </w:hyperlink>
      <w:r w:rsidR="00F571A1">
        <w:rPr>
          <w:noProof/>
        </w:rPr>
        <w:t>)</w:t>
      </w:r>
      <w:r w:rsidR="00305F2A">
        <w:fldChar w:fldCharType="end"/>
      </w:r>
      <w:r>
        <w:t xml:space="preserve">. </w:t>
      </w:r>
      <w:r w:rsidR="003814F7">
        <w:t>R</w:t>
      </w:r>
      <w:r>
        <w:t xml:space="preserve">easons for this disconnect are </w:t>
      </w:r>
      <w:r w:rsidR="003814F7">
        <w:t>many</w:t>
      </w:r>
      <w:r>
        <w:t>-fold</w:t>
      </w:r>
      <w:r w:rsidR="003814F7">
        <w:t xml:space="preserve">, but foremost are the paucity of </w:t>
      </w:r>
      <w:r w:rsidR="00B219AD">
        <w:t xml:space="preserve">detailed </w:t>
      </w:r>
      <w:r>
        <w:t>historical</w:t>
      </w:r>
      <w:r w:rsidR="00B219AD">
        <w:t xml:space="preserve"> and</w:t>
      </w:r>
      <w:r>
        <w:t xml:space="preserve"> repeatable surveys across gradients of change (e.g., latitude, elevation, depth)</w:t>
      </w:r>
      <w:r w:rsidR="00A179C5">
        <w:t>,</w:t>
      </w:r>
      <w:r>
        <w:t xml:space="preserve"> and the </w:t>
      </w:r>
      <w:r w:rsidR="003814F7">
        <w:t xml:space="preserve">significant and </w:t>
      </w:r>
      <w:proofErr w:type="gramStart"/>
      <w:r w:rsidR="003814F7">
        <w:t>long term</w:t>
      </w:r>
      <w:proofErr w:type="gramEnd"/>
      <w:r w:rsidR="003814F7">
        <w:t xml:space="preserve"> </w:t>
      </w:r>
      <w:r>
        <w:t xml:space="preserve">effort and </w:t>
      </w:r>
      <w:r w:rsidR="00B219AD">
        <w:t xml:space="preserve">quantity of </w:t>
      </w:r>
      <w:r>
        <w:t>data needed to detect</w:t>
      </w:r>
      <w:del w:id="9" w:author="Szewczyk, Timothy" w:date="2019-09-18T16:21:00Z">
        <w:r w:rsidDel="00154BF9">
          <w:delText>ed</w:delText>
        </w:r>
      </w:del>
      <w:r>
        <w:t xml:space="preserve"> organismal resp</w:t>
      </w:r>
      <w:r w:rsidR="003814F7">
        <w:t>onses</w:t>
      </w:r>
      <w:r>
        <w:t>. As a</w:t>
      </w:r>
      <w:r w:rsidR="00EC0814">
        <w:t xml:space="preserve"> research</w:t>
      </w:r>
      <w:r>
        <w:t xml:space="preserve"> community we need to embrace </w:t>
      </w:r>
      <w:r w:rsidR="006F66E3">
        <w:t xml:space="preserve">innovative </w:t>
      </w:r>
      <w:r>
        <w:t xml:space="preserve">ways to compile historical </w:t>
      </w:r>
      <w:r w:rsidR="00431553">
        <w:t xml:space="preserve">and contemporary </w:t>
      </w:r>
      <w:r w:rsidR="005C1C9E">
        <w:t xml:space="preserve">records to </w:t>
      </w:r>
      <w:r w:rsidR="003814F7">
        <w:t xml:space="preserve">robustly </w:t>
      </w:r>
      <w:r w:rsidR="005C1C9E">
        <w:t xml:space="preserve">track how organisms are currently changing and </w:t>
      </w:r>
      <w:r w:rsidR="003814F7">
        <w:t>monitor these changes</w:t>
      </w:r>
      <w:r w:rsidR="005C1C9E">
        <w:t xml:space="preserve"> through time</w:t>
      </w:r>
      <w:r w:rsidR="00E506CD">
        <w:t xml:space="preserve"> </w:t>
      </w:r>
      <w:r w:rsidR="00E506CD">
        <w:fldChar w:fldCharType="begin">
          <w:fldData xml:space="preserve">PEVuZE5vdGU+PENpdGU+PEF1dGhvcj5EYXdzb248L0F1dGhvcj48WWVhcj4yMDExPC9ZZWFyPjxS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</w:fldData>
        </w:fldChar>
      </w:r>
      <w:r w:rsidR="00E506CD">
        <w:instrText xml:space="preserve"> ADDIN EN.CITE </w:instrText>
      </w:r>
      <w:r w:rsidR="00E506CD">
        <w:fldChar w:fldCharType="begin">
          <w:fldData xml:space="preserve">PEVuZE5vdGU+PENpdGU+PEF1dGhvcj5EYXdzb248L0F1dGhvcj48WWVhcj4yMDExPC9ZZWFyPjxS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</w:fldData>
        </w:fldChar>
      </w:r>
      <w:r w:rsidR="00E506CD">
        <w:instrText xml:space="preserve"> ADDIN EN.CITE.DATA </w:instrText>
      </w:r>
      <w:r w:rsidR="00E506CD">
        <w:fldChar w:fldCharType="end"/>
      </w:r>
      <w:r w:rsidR="00E506CD">
        <w:fldChar w:fldCharType="separate"/>
      </w:r>
      <w:r w:rsidR="00E506CD">
        <w:rPr>
          <w:noProof/>
        </w:rPr>
        <w:t>(</w:t>
      </w:r>
      <w:hyperlink w:anchor="_ENREF_18" w:tooltip="Dawson, 2011 #2600" w:history="1">
        <w:r w:rsidR="002A22A1">
          <w:rPr>
            <w:noProof/>
          </w:rPr>
          <w:t>Dawson</w:t>
        </w:r>
        <w:r w:rsidR="002A22A1" w:rsidRPr="00E506CD">
          <w:rPr>
            <w:i/>
            <w:noProof/>
          </w:rPr>
          <w:t xml:space="preserve"> et al.</w:t>
        </w:r>
        <w:r w:rsidR="002A22A1">
          <w:rPr>
            <w:noProof/>
          </w:rPr>
          <w:t>, 2011</w:t>
        </w:r>
      </w:hyperlink>
      <w:r w:rsidR="00E506CD">
        <w:rPr>
          <w:noProof/>
        </w:rPr>
        <w:t xml:space="preserve">, </w:t>
      </w:r>
      <w:hyperlink w:anchor="_ENREF_24" w:tooltip="Grytnes, 2014 #2882" w:history="1">
        <w:r w:rsidR="002A22A1">
          <w:rPr>
            <w:noProof/>
          </w:rPr>
          <w:t>Grytnes</w:t>
        </w:r>
        <w:r w:rsidR="002A22A1" w:rsidRPr="00E506CD">
          <w:rPr>
            <w:i/>
            <w:noProof/>
          </w:rPr>
          <w:t xml:space="preserve"> et al.</w:t>
        </w:r>
        <w:r w:rsidR="002A22A1">
          <w:rPr>
            <w:noProof/>
          </w:rPr>
          <w:t>, 2014</w:t>
        </w:r>
      </w:hyperlink>
      <w:r w:rsidR="00E506CD">
        <w:rPr>
          <w:noProof/>
        </w:rPr>
        <w:t>)</w:t>
      </w:r>
      <w:r w:rsidR="00E506CD">
        <w:fldChar w:fldCharType="end"/>
      </w:r>
      <w:r w:rsidR="005C1C9E">
        <w:t>.</w:t>
      </w:r>
    </w:p>
    <w:p w14:paraId="065B68AB" w14:textId="638DD21D" w:rsidR="00AD14D0" w:rsidRDefault="00C70C4D" w:rsidP="00D0445F">
      <w:pPr>
        <w:keepNext/>
        <w:spacing w:line="480" w:lineRule="auto"/>
        <w:ind w:firstLine="720"/>
      </w:pPr>
      <w:r>
        <w:t>Temperature cools at increasing elevations, thus as average temperatures increase</w:t>
      </w:r>
      <w:r w:rsidR="00134596">
        <w:t xml:space="preserve"> in a region</w:t>
      </w:r>
      <w:r>
        <w:t xml:space="preserve">, </w:t>
      </w:r>
      <w:del w:id="10" w:author="Szewczyk, Timothy" w:date="2019-09-18T16:24:00Z">
        <w:r w:rsidDel="00154BF9">
          <w:delText xml:space="preserve">the prediction is that </w:delText>
        </w:r>
      </w:del>
      <w:r>
        <w:t xml:space="preserve">species </w:t>
      </w:r>
      <w:del w:id="11" w:author="Szewczyk, Timothy" w:date="2019-09-18T16:24:00Z">
        <w:r w:rsidDel="00154BF9">
          <w:delText xml:space="preserve">will </w:delText>
        </w:r>
      </w:del>
      <w:ins w:id="12" w:author="Szewczyk, Timothy" w:date="2019-09-18T16:24:00Z">
        <w:r w:rsidR="00154BF9">
          <w:t xml:space="preserve">are </w:t>
        </w:r>
        <w:commentRangeStart w:id="13"/>
        <w:r w:rsidR="00154BF9">
          <w:t>expected</w:t>
        </w:r>
        <w:commentRangeEnd w:id="13"/>
        <w:r w:rsidR="00154BF9">
          <w:rPr>
            <w:rStyle w:val="CommentReference"/>
          </w:rPr>
          <w:commentReference w:id="13"/>
        </w:r>
        <w:r w:rsidR="00154BF9">
          <w:t xml:space="preserve"> to </w:t>
        </w:r>
      </w:ins>
      <w:r>
        <w:t xml:space="preserve">track </w:t>
      </w:r>
      <w:del w:id="14" w:author="Szewczyk, Timothy" w:date="2019-09-18T16:33:00Z">
        <w:r w:rsidDel="0012696E">
          <w:delText xml:space="preserve">cooler </w:delText>
        </w:r>
      </w:del>
      <w:r>
        <w:t xml:space="preserve">temperatures by shifting to higher elevations </w:t>
      </w:r>
      <w:commentRangeStart w:id="15"/>
      <w:r w:rsidR="00134596">
        <w:fldChar w:fldCharType="begin">
          <w:fldData xml:space="preserve">PEVuZE5vdGU+PENpdGU+PEF1dGhvcj5QYXVsaTwvQXV0aG9yPjxZZWFyPjE5OTY8L1llYXI+PFJl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=
</w:fldData>
        </w:fldChar>
      </w:r>
      <w:r w:rsidR="00C6736B">
        <w:instrText xml:space="preserve"> ADDIN EN.CITE </w:instrText>
      </w:r>
      <w:r w:rsidR="00C6736B">
        <w:fldChar w:fldCharType="begin">
          <w:fldData xml:space="preserve">PEVuZE5vdGU+PENpdGU+PEF1dGhvcj5QYXVsaTwvQXV0aG9yPjxZZWFyPjE5OTY8L1llYXI+PFJl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=
</w:fldData>
        </w:fldChar>
      </w:r>
      <w:r w:rsidR="00C6736B">
        <w:instrText xml:space="preserve"> ADDIN EN.CITE.DATA </w:instrText>
      </w:r>
      <w:r w:rsidR="00C6736B">
        <w:fldChar w:fldCharType="end"/>
      </w:r>
      <w:r w:rsidR="00134596">
        <w:fldChar w:fldCharType="separate"/>
      </w:r>
      <w:r w:rsidR="00C6736B">
        <w:rPr>
          <w:noProof/>
        </w:rPr>
        <w:t xml:space="preserve">(Figure 1: upper panel; e.g., </w:t>
      </w:r>
      <w:hyperlink w:anchor="_ENREF_26" w:tooltip="Inouye, 2000 #2026" w:history="1">
        <w:r w:rsidR="002A22A1">
          <w:rPr>
            <w:noProof/>
          </w:rPr>
          <w:t>Inouye</w:t>
        </w:r>
        <w:r w:rsidR="002A22A1" w:rsidRPr="00C6736B">
          <w:rPr>
            <w:i/>
            <w:noProof/>
          </w:rPr>
          <w:t xml:space="preserve"> et al.</w:t>
        </w:r>
        <w:r w:rsidR="002A22A1">
          <w:rPr>
            <w:noProof/>
          </w:rPr>
          <w:t>, 2000</w:t>
        </w:r>
      </w:hyperlink>
      <w:r w:rsidR="00C6736B">
        <w:rPr>
          <w:noProof/>
        </w:rPr>
        <w:t xml:space="preserve">, </w:t>
      </w:r>
      <w:hyperlink w:anchor="_ENREF_38" w:tooltip="McDonald, 1992 #330" w:history="1">
        <w:r w:rsidR="002A22A1">
          <w:rPr>
            <w:noProof/>
          </w:rPr>
          <w:t>McDonald &amp;  Brown, 1992</w:t>
        </w:r>
      </w:hyperlink>
      <w:r w:rsidR="00C6736B">
        <w:rPr>
          <w:noProof/>
        </w:rPr>
        <w:t xml:space="preserve">, </w:t>
      </w:r>
      <w:hyperlink w:anchor="_ENREF_46" w:tooltip="Pauli, 1996 #1923" w:history="1">
        <w:r w:rsidR="002A22A1">
          <w:rPr>
            <w:noProof/>
          </w:rPr>
          <w:t>Pauli</w:t>
        </w:r>
        <w:r w:rsidR="002A22A1" w:rsidRPr="00C6736B">
          <w:rPr>
            <w:i/>
            <w:noProof/>
          </w:rPr>
          <w:t xml:space="preserve"> et al.</w:t>
        </w:r>
        <w:r w:rsidR="002A22A1">
          <w:rPr>
            <w:noProof/>
          </w:rPr>
          <w:t>, 1996</w:t>
        </w:r>
      </w:hyperlink>
      <w:r w:rsidR="00C6736B">
        <w:rPr>
          <w:noProof/>
        </w:rPr>
        <w:t>)</w:t>
      </w:r>
      <w:r w:rsidR="00134596">
        <w:fldChar w:fldCharType="end"/>
      </w:r>
      <w:commentRangeEnd w:id="15"/>
      <w:r w:rsidR="00154BF9">
        <w:rPr>
          <w:rStyle w:val="CommentReference"/>
        </w:rPr>
        <w:commentReference w:id="15"/>
      </w:r>
      <w:r>
        <w:t>. Such upward tracking could include a</w:t>
      </w:r>
      <w:r w:rsidR="00134596">
        <w:t>n</w:t>
      </w:r>
      <w:r>
        <w:t xml:space="preserve"> upward </w:t>
      </w:r>
      <w:r w:rsidR="009223CE">
        <w:t>contraction</w:t>
      </w:r>
      <w:r w:rsidR="00134596">
        <w:t xml:space="preserve"> or </w:t>
      </w:r>
      <w:r>
        <w:t xml:space="preserve">shift of </w:t>
      </w:r>
      <w:r w:rsidR="00134596">
        <w:t xml:space="preserve">just </w:t>
      </w:r>
      <w:r>
        <w:t xml:space="preserve">the lower </w:t>
      </w:r>
      <w:r w:rsidR="00134596">
        <w:t xml:space="preserve">or upper </w:t>
      </w:r>
      <w:r>
        <w:t>end of the species’ range</w:t>
      </w:r>
      <w:r w:rsidR="00134596">
        <w:t>, or both range limits depending on the location on the montane gradient, and the consistency of the response between the range edges.</w:t>
      </w:r>
      <w:r>
        <w:t xml:space="preserve"> </w:t>
      </w:r>
      <w:r w:rsidR="005C1C9E">
        <w:t xml:space="preserve">The </w:t>
      </w:r>
      <w:r w:rsidR="003814F7">
        <w:t xml:space="preserve">published </w:t>
      </w:r>
      <w:r w:rsidR="005C1C9E">
        <w:t xml:space="preserve">resurveys of historical montane gradients </w:t>
      </w:r>
      <w:r w:rsidR="00A85D57">
        <w:t xml:space="preserve">do </w:t>
      </w:r>
      <w:r w:rsidR="005C1C9E">
        <w:t xml:space="preserve">provide strong evidence that some </w:t>
      </w:r>
      <w:r w:rsidR="00C221D4">
        <w:t xml:space="preserve">organisms are </w:t>
      </w:r>
      <w:r w:rsidR="005C1C9E">
        <w:t xml:space="preserve">shifting their ranges to </w:t>
      </w:r>
      <w:r w:rsidR="005C1C9E">
        <w:lastRenderedPageBreak/>
        <w:t xml:space="preserve">higher elevations. For example, </w:t>
      </w:r>
      <w:r w:rsidR="003814F7">
        <w:t xml:space="preserve">many small mammals </w:t>
      </w:r>
      <w:r w:rsidR="00A55C4F">
        <w:t xml:space="preserve">have shifted upwards </w:t>
      </w:r>
      <w:r w:rsidR="009D3431">
        <w:t xml:space="preserve">in </w:t>
      </w:r>
      <w:r w:rsidR="006F66E3">
        <w:t>the western United States</w:t>
      </w:r>
      <w:r w:rsidR="003814F7">
        <w:t xml:space="preserve"> </w:t>
      </w:r>
      <w:r w:rsidR="003814F7">
        <w:fldChar w:fldCharType="begin">
          <w:fldData xml:space="preserve">PEVuZE5vdGU+PENpdGU+PEF1dGhvcj5Nb3JpdHo8L0F1dGhvcj48WWVhcj4yMDA4PC9ZZWFyPjxS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</w:fldData>
        </w:fldChar>
      </w:r>
      <w:r w:rsidR="006F66E3">
        <w:instrText xml:space="preserve"> ADDIN EN.CITE </w:instrText>
      </w:r>
      <w:r w:rsidR="006F66E3">
        <w:fldChar w:fldCharType="begin">
          <w:fldData xml:space="preserve">PEVuZE5vdGU+PENpdGU+PEF1dGhvcj5Nb3JpdHo8L0F1dGhvcj48WWVhcj4yMDA4PC9ZZWFyPjxS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</w:fldData>
        </w:fldChar>
      </w:r>
      <w:r w:rsidR="006F66E3">
        <w:instrText xml:space="preserve"> ADDIN EN.CITE.DATA </w:instrText>
      </w:r>
      <w:r w:rsidR="006F66E3">
        <w:fldChar w:fldCharType="end"/>
      </w:r>
      <w:r w:rsidR="003814F7">
        <w:fldChar w:fldCharType="separate"/>
      </w:r>
      <w:r w:rsidR="006F66E3">
        <w:rPr>
          <w:noProof/>
        </w:rPr>
        <w:t>(</w:t>
      </w:r>
      <w:hyperlink w:anchor="_ENREF_41" w:tooltip="Moritz, 2008 #1594" w:history="1">
        <w:r w:rsidR="002A22A1">
          <w:rPr>
            <w:noProof/>
          </w:rPr>
          <w:t>Moritz</w:t>
        </w:r>
        <w:r w:rsidR="002A22A1" w:rsidRPr="006F66E3">
          <w:rPr>
            <w:i/>
            <w:noProof/>
          </w:rPr>
          <w:t xml:space="preserve"> et al.</w:t>
        </w:r>
        <w:r w:rsidR="002A22A1">
          <w:rPr>
            <w:noProof/>
          </w:rPr>
          <w:t>, 2008</w:t>
        </w:r>
      </w:hyperlink>
      <w:r w:rsidR="006F66E3">
        <w:rPr>
          <w:noProof/>
        </w:rPr>
        <w:t xml:space="preserve">, </w:t>
      </w:r>
      <w:hyperlink w:anchor="_ENREF_47" w:tooltip="Rowe, 2015 #3491" w:history="1">
        <w:r w:rsidR="002A22A1">
          <w:rPr>
            <w:noProof/>
          </w:rPr>
          <w:t>Rowe</w:t>
        </w:r>
        <w:r w:rsidR="002A22A1" w:rsidRPr="006F66E3">
          <w:rPr>
            <w:i/>
            <w:noProof/>
          </w:rPr>
          <w:t xml:space="preserve"> et al.</w:t>
        </w:r>
        <w:r w:rsidR="002A22A1">
          <w:rPr>
            <w:noProof/>
          </w:rPr>
          <w:t>, 2015</w:t>
        </w:r>
      </w:hyperlink>
      <w:r w:rsidR="006F66E3">
        <w:rPr>
          <w:noProof/>
        </w:rPr>
        <w:t xml:space="preserve">, </w:t>
      </w:r>
      <w:hyperlink w:anchor="_ENREF_49" w:tooltip="Rowe, 2010 #2170" w:history="1">
        <w:r w:rsidR="002A22A1">
          <w:rPr>
            <w:noProof/>
          </w:rPr>
          <w:t>Rowe</w:t>
        </w:r>
        <w:r w:rsidR="002A22A1" w:rsidRPr="006F66E3">
          <w:rPr>
            <w:i/>
            <w:noProof/>
          </w:rPr>
          <w:t xml:space="preserve"> et al.</w:t>
        </w:r>
        <w:r w:rsidR="002A22A1">
          <w:rPr>
            <w:noProof/>
          </w:rPr>
          <w:t>, 2010</w:t>
        </w:r>
      </w:hyperlink>
      <w:r w:rsidR="006F66E3">
        <w:rPr>
          <w:noProof/>
        </w:rPr>
        <w:t>)</w:t>
      </w:r>
      <w:r w:rsidR="003814F7">
        <w:fldChar w:fldCharType="end"/>
      </w:r>
      <w:r w:rsidR="00A55C4F">
        <w:t>. M</w:t>
      </w:r>
      <w:r w:rsidR="00E506CD">
        <w:t>any alpin</w:t>
      </w:r>
      <w:r w:rsidR="00A55C4F">
        <w:t>e</w:t>
      </w:r>
      <w:r w:rsidR="009007CB">
        <w:t xml:space="preserve"> plants in Europe</w:t>
      </w:r>
      <w:r w:rsidR="005C1C9E">
        <w:t xml:space="preserve"> have shifted higher </w:t>
      </w:r>
      <w:r w:rsidR="00A55C4F">
        <w:t xml:space="preserve">with </w:t>
      </w:r>
      <w:r w:rsidR="005C1C9E">
        <w:t>climate change</w:t>
      </w:r>
      <w:r w:rsidR="00A55C4F">
        <w:t xml:space="preserve"> </w:t>
      </w:r>
      <w:r w:rsidR="00A55C4F">
        <w:fldChar w:fldCharType="begin">
          <w:fldData xml:space="preserve">PEVuZE5vdGU+PENpdGU+PEF1dGhvcj5FbmdsZXI8L0F1dGhvcj48WWVhcj4yMDExPC9ZZWFyPjxS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</w:fldData>
        </w:fldChar>
      </w:r>
      <w:r w:rsidR="00E506CD">
        <w:instrText xml:space="preserve"> ADDIN EN.CITE </w:instrText>
      </w:r>
      <w:r w:rsidR="00E506CD">
        <w:fldChar w:fldCharType="begin">
          <w:fldData xml:space="preserve">PEVuZE5vdGU+PENpdGU+PEF1dGhvcj5FbmdsZXI8L0F1dGhvcj48WWVhcj4yMDExPC9ZZWFyPjxS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</w:fldData>
        </w:fldChar>
      </w:r>
      <w:r w:rsidR="00E506CD">
        <w:instrText xml:space="preserve"> ADDIN EN.CITE.DATA </w:instrText>
      </w:r>
      <w:r w:rsidR="00E506CD">
        <w:fldChar w:fldCharType="end"/>
      </w:r>
      <w:r w:rsidR="00A55C4F">
        <w:fldChar w:fldCharType="separate"/>
      </w:r>
      <w:r w:rsidR="00E506CD">
        <w:rPr>
          <w:noProof/>
        </w:rPr>
        <w:t>(</w:t>
      </w:r>
      <w:hyperlink w:anchor="_ENREF_20" w:tooltip="Engler, 2011 #2066" w:history="1">
        <w:r w:rsidR="002A22A1">
          <w:rPr>
            <w:noProof/>
          </w:rPr>
          <w:t>Engler</w:t>
        </w:r>
        <w:r w:rsidR="002A22A1" w:rsidRPr="00E506CD">
          <w:rPr>
            <w:i/>
            <w:noProof/>
          </w:rPr>
          <w:t xml:space="preserve"> et al.</w:t>
        </w:r>
        <w:r w:rsidR="002A22A1">
          <w:rPr>
            <w:noProof/>
          </w:rPr>
          <w:t>, 2011</w:t>
        </w:r>
      </w:hyperlink>
      <w:r w:rsidR="00E506CD">
        <w:rPr>
          <w:noProof/>
        </w:rPr>
        <w:t xml:space="preserve">, </w:t>
      </w:r>
      <w:hyperlink w:anchor="_ENREF_23" w:tooltip="Grabherr, 1994 #1920" w:history="1">
        <w:r w:rsidR="002A22A1">
          <w:rPr>
            <w:noProof/>
          </w:rPr>
          <w:t>Grabherr</w:t>
        </w:r>
        <w:r w:rsidR="002A22A1" w:rsidRPr="00E506CD">
          <w:rPr>
            <w:i/>
            <w:noProof/>
          </w:rPr>
          <w:t xml:space="preserve"> et al.</w:t>
        </w:r>
        <w:r w:rsidR="002A22A1">
          <w:rPr>
            <w:noProof/>
          </w:rPr>
          <w:t>, 1994</w:t>
        </w:r>
      </w:hyperlink>
      <w:r w:rsidR="00E506CD">
        <w:rPr>
          <w:noProof/>
        </w:rPr>
        <w:t xml:space="preserve">, </w:t>
      </w:r>
      <w:hyperlink w:anchor="_ENREF_33" w:tooltip="Lenoir, 2008 #1844" w:history="1">
        <w:r w:rsidR="002A22A1">
          <w:rPr>
            <w:noProof/>
          </w:rPr>
          <w:t>Lenoir</w:t>
        </w:r>
        <w:r w:rsidR="002A22A1" w:rsidRPr="00E506CD">
          <w:rPr>
            <w:i/>
            <w:noProof/>
          </w:rPr>
          <w:t xml:space="preserve"> et al.</w:t>
        </w:r>
        <w:r w:rsidR="002A22A1">
          <w:rPr>
            <w:noProof/>
          </w:rPr>
          <w:t>, 2008</w:t>
        </w:r>
      </w:hyperlink>
      <w:r w:rsidR="00E506CD">
        <w:rPr>
          <w:noProof/>
        </w:rPr>
        <w:t xml:space="preserve">, </w:t>
      </w:r>
      <w:hyperlink w:anchor="_ENREF_46" w:tooltip="Pauli, 1996 #1923" w:history="1">
        <w:r w:rsidR="002A22A1">
          <w:rPr>
            <w:noProof/>
          </w:rPr>
          <w:t>Pauli</w:t>
        </w:r>
        <w:r w:rsidR="002A22A1" w:rsidRPr="00E506CD">
          <w:rPr>
            <w:i/>
            <w:noProof/>
          </w:rPr>
          <w:t xml:space="preserve"> et al.</w:t>
        </w:r>
        <w:r w:rsidR="002A22A1">
          <w:rPr>
            <w:noProof/>
          </w:rPr>
          <w:t>, 1996</w:t>
        </w:r>
      </w:hyperlink>
      <w:r w:rsidR="00E506CD">
        <w:rPr>
          <w:noProof/>
        </w:rPr>
        <w:t>)</w:t>
      </w:r>
      <w:r w:rsidR="00A55C4F">
        <w:fldChar w:fldCharType="end"/>
      </w:r>
      <w:r w:rsidR="009007CB">
        <w:t xml:space="preserve">, </w:t>
      </w:r>
      <w:r w:rsidR="006F66E3">
        <w:t>moths</w:t>
      </w:r>
      <w:r w:rsidR="00ED2FDC">
        <w:t xml:space="preserve"> </w:t>
      </w:r>
      <w:r w:rsidR="006F66E3">
        <w:t>in the Asian tropics</w:t>
      </w:r>
      <w:r w:rsidR="005C1C9E">
        <w:t xml:space="preserve"> have shifted </w:t>
      </w:r>
      <w:r w:rsidR="00431553">
        <w:t xml:space="preserve">upwards by </w:t>
      </w:r>
      <w:r w:rsidR="00456215">
        <w:t xml:space="preserve">an average of </w:t>
      </w:r>
      <w:r w:rsidR="003C2E95">
        <w:t>67</w:t>
      </w:r>
      <w:r w:rsidR="005C1C9E">
        <w:t xml:space="preserve"> m</w:t>
      </w:r>
      <w:r w:rsidR="00D0445F">
        <w:t xml:space="preserve"> </w:t>
      </w:r>
      <w:r w:rsidR="00D0445F">
        <w:fldChar w:fldCharType="begin"/>
      </w:r>
      <w:r w:rsidR="00D0445F">
        <w:instrText xml:space="preserve"> ADDIN EN.CITE &lt;EndNote&gt;&lt;Cite&gt;&lt;Author&gt;Chen&lt;/Author&gt;&lt;Year&gt;2009&lt;/Year&gt;&lt;RecNum&gt;1828&lt;/RecNum&gt;&lt;DisplayText&gt;(Chen&lt;style face="italic"&gt; et al.&lt;/style&gt;, 2009)&lt;/DisplayText&gt;&lt;record&gt;&lt;rec-number&gt;1828&lt;/rec-number&gt;&lt;foreign-keys&gt;&lt;key app="EN" db-id="vt9a5zr9sxrt9ie9e5fpwedxwee9a00xfwar" timestamp="0"&gt;1828&lt;/key&gt;&lt;/foreign-keys&gt;&lt;ref-type name="Journal Article"&gt;17&lt;/ref-type&gt;&lt;contributors&gt;&lt;authors&gt;&lt;author&gt;Chen, I. C.&lt;/author&gt;&lt;author&gt;Shiu, H. J.&lt;/author&gt;&lt;author&gt;Benedick, S.&lt;/author&gt;&lt;author&gt;Holloway, J. D.&lt;/author&gt;&lt;author&gt;Cheye, V. K.&lt;/author&gt;&lt;author&gt;Barlow, H. S.&lt;/author&gt;&lt;author&gt;Hill, J. K.&lt;/author&gt;&lt;author&gt;Thomas, C. D.&lt;/author&gt;&lt;/authors&gt;&lt;/contributors&gt;&lt;titles&gt;&lt;title&gt;Elevation increases in moth assemblages over 42 years on a tropical mountain&lt;/title&gt;&lt;secondary-title&gt;Proceedings of the National Academy of Sciences of the United States of America&lt;/secondary-title&gt;&lt;/titles&gt;&lt;pages&gt;1479-1483&lt;/pages&gt;&lt;volume&gt;106&lt;/volume&gt;&lt;number&gt;5&lt;/number&gt;&lt;dates&gt;&lt;year&gt;2009&lt;/year&gt;&lt;pub-dates&gt;&lt;date&gt;Feb&lt;/date&gt;&lt;/pub-dates&gt;&lt;/dates&gt;&lt;isbn&gt;0027-8424&lt;/isbn&gt;&lt;accession-num&gt;ISI:000263074600036&lt;/accession-num&gt;&lt;urls&gt;&lt;related-urls&gt;&lt;url&gt;&amp;lt;Go to ISI&amp;gt;://000263074600036&lt;/url&gt;&lt;/related-urls&gt;&lt;/urls&gt;&lt;electronic-resource-num&gt;10.1073/pnas.0809320106&lt;/electronic-resource-num&gt;&lt;/record&gt;&lt;/Cite&gt;&lt;/EndNote&gt;</w:instrText>
      </w:r>
      <w:r w:rsidR="00D0445F">
        <w:fldChar w:fldCharType="separate"/>
      </w:r>
      <w:r w:rsidR="00D0445F">
        <w:rPr>
          <w:noProof/>
        </w:rPr>
        <w:t>(</w:t>
      </w:r>
      <w:hyperlink w:anchor="_ENREF_15" w:tooltip="Chen, 2009 #1828" w:history="1">
        <w:r w:rsidR="002A22A1">
          <w:rPr>
            <w:noProof/>
          </w:rPr>
          <w:t>Chen</w:t>
        </w:r>
        <w:r w:rsidR="002A22A1" w:rsidRPr="00D0445F">
          <w:rPr>
            <w:i/>
            <w:noProof/>
          </w:rPr>
          <w:t xml:space="preserve"> et al.</w:t>
        </w:r>
        <w:r w:rsidR="002A22A1">
          <w:rPr>
            <w:noProof/>
          </w:rPr>
          <w:t>, 2009</w:t>
        </w:r>
      </w:hyperlink>
      <w:r w:rsidR="00D0445F">
        <w:rPr>
          <w:noProof/>
        </w:rPr>
        <w:t>)</w:t>
      </w:r>
      <w:r w:rsidR="00D0445F">
        <w:fldChar w:fldCharType="end"/>
      </w:r>
      <w:r w:rsidR="009007CB">
        <w:t>,</w:t>
      </w:r>
      <w:r w:rsidR="005C1C9E">
        <w:t xml:space="preserve"> and a review of </w:t>
      </w:r>
      <w:r w:rsidR="00A85D57">
        <w:t xml:space="preserve">montane </w:t>
      </w:r>
      <w:r w:rsidR="005C1C9E">
        <w:t xml:space="preserve">shifts </w:t>
      </w:r>
      <w:r w:rsidR="00EC0814">
        <w:t xml:space="preserve">detected </w:t>
      </w:r>
      <w:r w:rsidR="005C1C9E">
        <w:t xml:space="preserve">an </w:t>
      </w:r>
      <w:r w:rsidR="003C2E95">
        <w:t>11 m</w:t>
      </w:r>
      <w:r w:rsidR="005C1C9E">
        <w:t xml:space="preserve"> increase in elevational ranges</w:t>
      </w:r>
      <w:r w:rsidR="003C2E95">
        <w:t xml:space="preserve"> per decade</w:t>
      </w:r>
      <w:r w:rsidR="00431553">
        <w:t xml:space="preserve"> across organisms</w:t>
      </w:r>
      <w:r w:rsidR="003C2E95">
        <w:t xml:space="preserve"> </w:t>
      </w:r>
      <w:r w:rsidR="00D0445F">
        <w:fldChar w:fldCharType="begin"/>
      </w:r>
      <w:r w:rsidR="00D0445F">
        <w:instrText xml:space="preserve"> ADDIN EN.CITE &lt;EndNote&gt;&lt;Cite&gt;&lt;Author&gt;Chen&lt;/Author&gt;&lt;Year&gt;2011&lt;/Year&gt;&lt;RecNum&gt;2681&lt;/RecNum&gt;&lt;DisplayText&gt;(Chen&lt;style face="italic"&gt; et al.&lt;/style&gt;, 2011)&lt;/DisplayText&gt;&lt;record&gt;&lt;rec-number&gt;2681&lt;/rec-number&gt;&lt;foreign-keys&gt;&lt;key app="EN" db-id="vt9a5zr9sxrt9ie9e5fpwedxwee9a00xfwar" timestamp="0"&gt;2681&lt;/key&gt;&lt;/foreign-keys&gt;&lt;ref-type name="Journal Article"&gt;17&lt;/ref-type&gt;&lt;contributors&gt;&lt;authors&gt;&lt;author&gt;Chen, I-Ching&lt;/author&gt;&lt;author&gt;Hill, Jane K.&lt;/author&gt;&lt;author&gt;Ohlemüller, Ralf&lt;/author&gt;&lt;author&gt;Roy, David B.&lt;/author&gt;&lt;author&gt;Thomas, Chris D.&lt;/author&gt;&lt;/authors&gt;&lt;/contributors&gt;&lt;titles&gt;&lt;title&gt;Rapid range shifts of species associated with high levels of climate warming&lt;/title&gt;&lt;secondary-title&gt;Science&lt;/secondary-title&gt;&lt;/titles&gt;&lt;periodical&gt;&lt;full-title&gt;Science&lt;/full-title&gt;&lt;/periodical&gt;&lt;pages&gt;1024-1026&lt;/pages&gt;&lt;volume&gt;333&lt;/volume&gt;&lt;number&gt;6045&lt;/number&gt;&lt;dates&gt;&lt;year&gt;2011&lt;/year&gt;&lt;pub-dates&gt;&lt;date&gt;August 19, 2011&lt;/date&gt;&lt;/pub-dates&gt;&lt;/dates&gt;&lt;urls&gt;&lt;related-urls&gt;&lt;url&gt;http://www.sciencemag.org/content/333/6045/1024.abstract&lt;/url&gt;&lt;/related-urls&gt;&lt;/urls&gt;&lt;electronic-resource-num&gt;10.1126/science.1206432&lt;/electronic-resource-num&gt;&lt;/record&gt;&lt;/Cite&gt;&lt;/EndNote&gt;</w:instrText>
      </w:r>
      <w:r w:rsidR="00D0445F">
        <w:fldChar w:fldCharType="separate"/>
      </w:r>
      <w:r w:rsidR="00D0445F">
        <w:rPr>
          <w:noProof/>
        </w:rPr>
        <w:t>(</w:t>
      </w:r>
      <w:hyperlink w:anchor="_ENREF_14" w:tooltip="Chen, 2011 #2681" w:history="1">
        <w:r w:rsidR="002A22A1">
          <w:rPr>
            <w:noProof/>
          </w:rPr>
          <w:t>Chen</w:t>
        </w:r>
        <w:r w:rsidR="002A22A1" w:rsidRPr="00D0445F">
          <w:rPr>
            <w:i/>
            <w:noProof/>
          </w:rPr>
          <w:t xml:space="preserve"> et al.</w:t>
        </w:r>
        <w:r w:rsidR="002A22A1">
          <w:rPr>
            <w:noProof/>
          </w:rPr>
          <w:t>, 2011</w:t>
        </w:r>
      </w:hyperlink>
      <w:r w:rsidR="00D0445F">
        <w:rPr>
          <w:noProof/>
        </w:rPr>
        <w:t>)</w:t>
      </w:r>
      <w:r w:rsidR="00D0445F">
        <w:fldChar w:fldCharType="end"/>
      </w:r>
      <w:r w:rsidR="005C1C9E">
        <w:t>.</w:t>
      </w:r>
      <w:r w:rsidR="009007CB">
        <w:t xml:space="preserve"> </w:t>
      </w:r>
      <w:r w:rsidR="00B219AD">
        <w:t>But the upward shifts are not the whole story; one critical element is the variability in responses on these gradients. Overall the shifts are upward</w:t>
      </w:r>
      <w:r w:rsidR="00ED2FDC">
        <w:t>,</w:t>
      </w:r>
      <w:r w:rsidR="00B219AD">
        <w:t xml:space="preserve"> </w:t>
      </w:r>
      <w:r w:rsidR="003906BC">
        <w:t xml:space="preserve">but </w:t>
      </w:r>
      <w:r w:rsidR="00B219AD">
        <w:t xml:space="preserve">individual species </w:t>
      </w:r>
      <w:r w:rsidR="009D3431">
        <w:t xml:space="preserve">also </w:t>
      </w:r>
      <w:r w:rsidR="003906BC">
        <w:t xml:space="preserve">demonstrate </w:t>
      </w:r>
      <w:r w:rsidR="00B219AD">
        <w:t xml:space="preserve">unexpected responses like downward shifts or no detectable changes </w:t>
      </w:r>
      <w:r w:rsidR="00B219AD">
        <w:fldChar w:fldCharType="begin">
          <w:fldData xml:space="preserve">PEVuZE5vdGU+PENpdGU+PEF1dGhvcj5MZW5vaXI8L0F1dGhvcj48WWVhcj4yMDEwPC9ZZWFyPjxS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=
</w:fldData>
        </w:fldChar>
      </w:r>
      <w:r w:rsidR="00C6736B">
        <w:instrText xml:space="preserve"> ADDIN EN.CITE </w:instrText>
      </w:r>
      <w:r w:rsidR="00C6736B">
        <w:fldChar w:fldCharType="begin">
          <w:fldData xml:space="preserve">PEVuZE5vdGU+PENpdGU+PEF1dGhvcj5MZW5vaXI8L0F1dGhvcj48WWVhcj4yMDEwPC9ZZWFyPjxS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=
</w:fldData>
        </w:fldChar>
      </w:r>
      <w:r w:rsidR="00C6736B">
        <w:instrText xml:space="preserve"> ADDIN EN.CITE.DATA </w:instrText>
      </w:r>
      <w:r w:rsidR="00C6736B">
        <w:fldChar w:fldCharType="end"/>
      </w:r>
      <w:r w:rsidR="00B219AD">
        <w:fldChar w:fldCharType="separate"/>
      </w:r>
      <w:r w:rsidR="00C6736B">
        <w:rPr>
          <w:noProof/>
        </w:rPr>
        <w:t xml:space="preserve">(Figure 1: lower panel; </w:t>
      </w:r>
      <w:hyperlink w:anchor="_ENREF_17" w:tooltip="Crimmins, 2011 #2080" w:history="1">
        <w:r w:rsidR="002A22A1">
          <w:rPr>
            <w:noProof/>
          </w:rPr>
          <w:t>Crimmins</w:t>
        </w:r>
        <w:r w:rsidR="002A22A1" w:rsidRPr="00C6736B">
          <w:rPr>
            <w:i/>
            <w:noProof/>
          </w:rPr>
          <w:t xml:space="preserve"> et al.</w:t>
        </w:r>
        <w:r w:rsidR="002A22A1">
          <w:rPr>
            <w:noProof/>
          </w:rPr>
          <w:t>, 2011</w:t>
        </w:r>
      </w:hyperlink>
      <w:r w:rsidR="00C6736B">
        <w:rPr>
          <w:noProof/>
        </w:rPr>
        <w:t xml:space="preserve">, </w:t>
      </w:r>
      <w:hyperlink w:anchor="_ENREF_32" w:tooltip="Lenoir, 2010 #2798" w:history="1">
        <w:r w:rsidR="002A22A1">
          <w:rPr>
            <w:noProof/>
          </w:rPr>
          <w:t>Lenoir</w:t>
        </w:r>
        <w:r w:rsidR="002A22A1" w:rsidRPr="00C6736B">
          <w:rPr>
            <w:i/>
            <w:noProof/>
          </w:rPr>
          <w:t xml:space="preserve"> et al.</w:t>
        </w:r>
        <w:r w:rsidR="002A22A1">
          <w:rPr>
            <w:noProof/>
          </w:rPr>
          <w:t>, 2010</w:t>
        </w:r>
      </w:hyperlink>
      <w:r w:rsidR="00C6736B">
        <w:rPr>
          <w:noProof/>
        </w:rPr>
        <w:t xml:space="preserve">, </w:t>
      </w:r>
      <w:hyperlink w:anchor="_ENREF_36" w:tooltip="McCain, 2014 #2611" w:history="1">
        <w:r w:rsidR="002A22A1">
          <w:rPr>
            <w:noProof/>
          </w:rPr>
          <w:t>McCain &amp;  King, 2014</w:t>
        </w:r>
      </w:hyperlink>
      <w:r w:rsidR="00C6736B">
        <w:rPr>
          <w:noProof/>
        </w:rPr>
        <w:t xml:space="preserve">, </w:t>
      </w:r>
      <w:hyperlink w:anchor="_ENREF_47" w:tooltip="Rowe, 2015 #3491" w:history="1">
        <w:r w:rsidR="002A22A1">
          <w:rPr>
            <w:noProof/>
          </w:rPr>
          <w:t>Rowe</w:t>
        </w:r>
        <w:r w:rsidR="002A22A1" w:rsidRPr="00C6736B">
          <w:rPr>
            <w:i/>
            <w:noProof/>
          </w:rPr>
          <w:t xml:space="preserve"> et al.</w:t>
        </w:r>
        <w:r w:rsidR="002A22A1">
          <w:rPr>
            <w:noProof/>
          </w:rPr>
          <w:t>, 2015</w:t>
        </w:r>
      </w:hyperlink>
      <w:r w:rsidR="00C6736B">
        <w:rPr>
          <w:noProof/>
        </w:rPr>
        <w:t>)</w:t>
      </w:r>
      <w:r w:rsidR="00B219AD">
        <w:fldChar w:fldCharType="end"/>
      </w:r>
      <w:r w:rsidR="009D3431">
        <w:t xml:space="preserve">. The </w:t>
      </w:r>
      <w:r w:rsidR="00E35D47">
        <w:t>location of the mountain appears important</w:t>
      </w:r>
      <w:r w:rsidR="009D3431">
        <w:t>. For example,</w:t>
      </w:r>
      <w:r w:rsidR="00AD14D0">
        <w:t xml:space="preserve"> American</w:t>
      </w:r>
      <w:r w:rsidR="00B219AD">
        <w:t xml:space="preserve"> </w:t>
      </w:r>
      <w:r w:rsidR="00AD14D0">
        <w:t>pika on</w:t>
      </w:r>
      <w:r w:rsidR="00431553">
        <w:t xml:space="preserve"> small,</w:t>
      </w:r>
      <w:r w:rsidR="00AD14D0">
        <w:t xml:space="preserve"> isolated sky islands in</w:t>
      </w:r>
      <w:r w:rsidR="009007CB">
        <w:t xml:space="preserve"> the western US</w:t>
      </w:r>
      <w:r w:rsidR="00AD14D0">
        <w:t xml:space="preserve"> are experiencing local extirpations linked to higher temperatures, decreased precipitation, and lack of rock ice features</w:t>
      </w:r>
      <w:r w:rsidR="003C2E95">
        <w:t xml:space="preserve"> </w:t>
      </w:r>
      <w:r w:rsidR="003C2E95">
        <w:fldChar w:fldCharType="begin">
          <w:fldData xml:space="preserve">PEVuZE5vdGU+PENpdGU+PEF1dGhvcj5CZWV2ZXI8L0F1dGhvcj48WWVhcj4yMDAzPC9ZZWFyPjxS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</w:fldData>
        </w:fldChar>
      </w:r>
      <w:r w:rsidR="003C2E95">
        <w:instrText xml:space="preserve"> ADDIN EN.CITE </w:instrText>
      </w:r>
      <w:r w:rsidR="003C2E95">
        <w:fldChar w:fldCharType="begin">
          <w:fldData xml:space="preserve">PEVuZE5vdGU+PENpdGU+PEF1dGhvcj5CZWV2ZXI8L0F1dGhvcj48WWVhcj4yMDAzPC9ZZWFyPjxS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</w:fldData>
        </w:fldChar>
      </w:r>
      <w:r w:rsidR="003C2E95">
        <w:instrText xml:space="preserve"> ADDIN EN.CITE.DATA </w:instrText>
      </w:r>
      <w:r w:rsidR="003C2E95">
        <w:fldChar w:fldCharType="end"/>
      </w:r>
      <w:r w:rsidR="003C2E95">
        <w:fldChar w:fldCharType="separate"/>
      </w:r>
      <w:r w:rsidR="003C2E95">
        <w:rPr>
          <w:noProof/>
        </w:rPr>
        <w:t>(</w:t>
      </w:r>
      <w:hyperlink w:anchor="_ENREF_5" w:tooltip="Beever, 2003 #2239" w:history="1">
        <w:r w:rsidR="002A22A1">
          <w:rPr>
            <w:noProof/>
          </w:rPr>
          <w:t>Beever</w:t>
        </w:r>
        <w:r w:rsidR="002A22A1" w:rsidRPr="003C2E95">
          <w:rPr>
            <w:i/>
            <w:noProof/>
          </w:rPr>
          <w:t xml:space="preserve"> et al.</w:t>
        </w:r>
        <w:r w:rsidR="002A22A1">
          <w:rPr>
            <w:noProof/>
          </w:rPr>
          <w:t>, 2003</w:t>
        </w:r>
      </w:hyperlink>
      <w:r w:rsidR="003C2E95">
        <w:rPr>
          <w:noProof/>
        </w:rPr>
        <w:t xml:space="preserve">, </w:t>
      </w:r>
      <w:hyperlink w:anchor="_ENREF_6" w:tooltip="Beever, 2010 #2031" w:history="1">
        <w:r w:rsidR="002A22A1">
          <w:rPr>
            <w:noProof/>
          </w:rPr>
          <w:t>Beever</w:t>
        </w:r>
        <w:r w:rsidR="002A22A1" w:rsidRPr="003C2E95">
          <w:rPr>
            <w:i/>
            <w:noProof/>
          </w:rPr>
          <w:t xml:space="preserve"> et al.</w:t>
        </w:r>
        <w:r w:rsidR="002A22A1">
          <w:rPr>
            <w:noProof/>
          </w:rPr>
          <w:t>, 2010</w:t>
        </w:r>
      </w:hyperlink>
      <w:r w:rsidR="003C2E95">
        <w:rPr>
          <w:noProof/>
        </w:rPr>
        <w:t xml:space="preserve">, </w:t>
      </w:r>
      <w:hyperlink w:anchor="_ENREF_7" w:tooltip="Beever, 2011 #2185" w:history="1">
        <w:r w:rsidR="002A22A1">
          <w:rPr>
            <w:noProof/>
          </w:rPr>
          <w:t>Beever</w:t>
        </w:r>
        <w:r w:rsidR="002A22A1" w:rsidRPr="003C2E95">
          <w:rPr>
            <w:i/>
            <w:noProof/>
          </w:rPr>
          <w:t xml:space="preserve"> et al.</w:t>
        </w:r>
        <w:r w:rsidR="002A22A1">
          <w:rPr>
            <w:noProof/>
          </w:rPr>
          <w:t>, 2011</w:t>
        </w:r>
      </w:hyperlink>
      <w:r w:rsidR="003C2E95">
        <w:rPr>
          <w:noProof/>
        </w:rPr>
        <w:t xml:space="preserve">, </w:t>
      </w:r>
      <w:hyperlink w:anchor="_ENREF_40" w:tooltip="Millar, 2010 #3634" w:history="1">
        <w:r w:rsidR="002A22A1">
          <w:rPr>
            <w:noProof/>
          </w:rPr>
          <w:t>Millar &amp;  Westfall, 2010</w:t>
        </w:r>
      </w:hyperlink>
      <w:r w:rsidR="003C2E95">
        <w:rPr>
          <w:noProof/>
        </w:rPr>
        <w:t>)</w:t>
      </w:r>
      <w:r w:rsidR="003C2E95">
        <w:fldChar w:fldCharType="end"/>
      </w:r>
      <w:r w:rsidR="00AD14D0">
        <w:t xml:space="preserve">. But the same species in the more expansive, taller, and interconnected </w:t>
      </w:r>
      <w:r w:rsidR="00EC0814">
        <w:t xml:space="preserve">southern </w:t>
      </w:r>
      <w:r w:rsidR="00AD14D0">
        <w:t>Rocky Mountains appear to have few</w:t>
      </w:r>
      <w:r w:rsidR="00E35D47">
        <w:t>,</w:t>
      </w:r>
      <w:r w:rsidR="00AD14D0">
        <w:t xml:space="preserve"> if any</w:t>
      </w:r>
      <w:r w:rsidR="00E35D47">
        <w:t>,</w:t>
      </w:r>
      <w:r w:rsidR="00AD14D0">
        <w:t xml:space="preserve"> local extirpations</w:t>
      </w:r>
      <w:r w:rsidR="003C2E95">
        <w:t xml:space="preserve"> </w:t>
      </w:r>
      <w:r w:rsidR="003C2E95">
        <w:fldChar w:fldCharType="begin"/>
      </w:r>
      <w:r w:rsidR="003C2E95">
        <w:instrText xml:space="preserve"> ADDIN EN.CITE &lt;EndNote&gt;&lt;Cite&gt;&lt;Author&gt;Erb&lt;/Author&gt;&lt;Year&gt;2011&lt;/Year&gt;&lt;RecNum&gt;2124&lt;/RecNum&gt;&lt;DisplayText&gt;(Erb&lt;style face="italic"&gt; et al.&lt;/style&gt;, 2011)&lt;/DisplayText&gt;&lt;record&gt;&lt;rec-number&gt;2124&lt;/rec-number&gt;&lt;foreign-keys&gt;&lt;key app="EN" db-id="vt9a5zr9sxrt9ie9e5fpwedxwee9a00xfwar" timestamp="0"&gt;2124&lt;/key&gt;&lt;/foreign-keys&gt;&lt;ref-type name="Journal Article"&gt;17&lt;/ref-type&gt;&lt;contributors&gt;&lt;authors&gt;&lt;author&gt;Erb, Liesl P.&lt;/author&gt;&lt;author&gt;Ray, Chris&lt;/author&gt;&lt;author&gt;Guralnick, Robert&lt;/author&gt;&lt;/authors&gt;&lt;/contributors&gt;&lt;titles&gt;&lt;title&gt;On the generality of a climate-mediated shift in the distribution of the American pika (Ochotona princeps)&lt;/title&gt;&lt;secondary-title&gt;Ecology&lt;/secondary-title&gt;&lt;/titles&gt;&lt;periodical&gt;&lt;full-title&gt;Ecology&lt;/full-title&gt;&lt;/periodical&gt;&lt;pages&gt;1730-1735&lt;/pages&gt;&lt;volume&gt;92&lt;/volume&gt;&lt;number&gt;9&lt;/number&gt;&lt;dates&gt;&lt;year&gt;2011&lt;/year&gt;&lt;pub-dates&gt;&lt;date&gt;2011/09/06&lt;/date&gt;&lt;/pub-dates&gt;&lt;/dates&gt;&lt;publisher&gt;Ecological Society of America&lt;/publisher&gt;&lt;isbn&gt;0012-9658&lt;/isbn&gt;&lt;urls&gt;&lt;related-urls&gt;&lt;url&gt;http://dx.doi.org/10.1890/11-0175.1&lt;/url&gt;&lt;/related-urls&gt;&lt;/urls&gt;&lt;electronic-resource-num&gt;10.1890/11-0175.1&lt;/electronic-resource-num&gt;&lt;/record&gt;&lt;/Cite&gt;&lt;/EndNote&gt;</w:instrText>
      </w:r>
      <w:r w:rsidR="003C2E95">
        <w:fldChar w:fldCharType="separate"/>
      </w:r>
      <w:r w:rsidR="003C2E95">
        <w:rPr>
          <w:noProof/>
        </w:rPr>
        <w:t>(</w:t>
      </w:r>
      <w:hyperlink w:anchor="_ENREF_21" w:tooltip="Erb, 2011 #2124" w:history="1">
        <w:r w:rsidR="002A22A1">
          <w:rPr>
            <w:noProof/>
          </w:rPr>
          <w:t>Erb</w:t>
        </w:r>
        <w:r w:rsidR="002A22A1" w:rsidRPr="003C2E95">
          <w:rPr>
            <w:i/>
            <w:noProof/>
          </w:rPr>
          <w:t xml:space="preserve"> et al.</w:t>
        </w:r>
        <w:r w:rsidR="002A22A1">
          <w:rPr>
            <w:noProof/>
          </w:rPr>
          <w:t>, 2011</w:t>
        </w:r>
      </w:hyperlink>
      <w:r w:rsidR="003C2E95">
        <w:rPr>
          <w:noProof/>
        </w:rPr>
        <w:t>)</w:t>
      </w:r>
      <w:r w:rsidR="003C2E95">
        <w:fldChar w:fldCharType="end"/>
      </w:r>
      <w:r w:rsidR="00AD14D0">
        <w:t xml:space="preserve">. </w:t>
      </w:r>
      <w:r w:rsidR="00243879">
        <w:t xml:space="preserve">Unfortunately, that is the only multi-site climate change study on mammals in the US Rocky Mountains </w:t>
      </w:r>
      <w:r w:rsidR="00243879">
        <w:fldChar w:fldCharType="begin"/>
      </w:r>
      <w:r w:rsidR="00243879">
        <w:instrText xml:space="preserve"> ADDIN EN.CITE &lt;EndNote&gt;&lt;Cite&gt;&lt;Author&gt;McCain&lt;/Author&gt;&lt;Year&gt;2014&lt;/Year&gt;&lt;RecNum&gt;2611&lt;/RecNum&gt;&lt;DisplayText&gt;(McCain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243879">
        <w:fldChar w:fldCharType="separate"/>
      </w:r>
      <w:r w:rsidR="00243879">
        <w:rPr>
          <w:noProof/>
        </w:rPr>
        <w:t>(</w:t>
      </w:r>
      <w:hyperlink w:anchor="_ENREF_36" w:tooltip="McCain, 2014 #2611" w:history="1">
        <w:r w:rsidR="002A22A1">
          <w:rPr>
            <w:noProof/>
          </w:rPr>
          <w:t>McCain &amp;  King, 2014</w:t>
        </w:r>
      </w:hyperlink>
      <w:r w:rsidR="00243879">
        <w:rPr>
          <w:noProof/>
        </w:rPr>
        <w:t>)</w:t>
      </w:r>
      <w:r w:rsidR="00243879">
        <w:fldChar w:fldCharType="end"/>
      </w:r>
      <w:r w:rsidR="00243879">
        <w:t>.</w:t>
      </w:r>
    </w:p>
    <w:p w14:paraId="48B6BB39" w14:textId="57D27800" w:rsidR="00090EA0" w:rsidRDefault="009007CB" w:rsidP="00090EA0">
      <w:pPr>
        <w:keepNext/>
        <w:spacing w:line="480" w:lineRule="auto"/>
        <w:ind w:firstLine="720"/>
      </w:pPr>
      <w:r>
        <w:t xml:space="preserve"> </w:t>
      </w:r>
      <w:r w:rsidR="00431553">
        <w:t>Other i</w:t>
      </w:r>
      <w:r w:rsidR="00E35D47">
        <w:t xml:space="preserve">mportant biogeographic factors </w:t>
      </w:r>
      <w:r w:rsidR="006E7273">
        <w:t xml:space="preserve">mediating responses </w:t>
      </w:r>
      <w:r w:rsidR="00E35D47">
        <w:t>may include the latitude of the mountain, the location of the mountain in relationship to the species</w:t>
      </w:r>
      <w:r w:rsidR="006075CC">
        <w:t>’</w:t>
      </w:r>
      <w:r w:rsidR="00E35D47">
        <w:t xml:space="preserve"> geographic range, and the size, height and isolation of the mountain</w:t>
      </w:r>
      <w:r w:rsidR="00243879">
        <w:t xml:space="preserve"> </w:t>
      </w:r>
      <w:r w:rsidR="00243879">
        <w:fldChar w:fldCharType="begin"/>
      </w:r>
      <w:r w:rsidR="006E7273">
        <w:instrText xml:space="preserve"> ADDIN EN.CITE &lt;EndNote&gt;&lt;Cite&gt;&lt;Author&gt;McCain&lt;/Author&gt;&lt;Year&gt;2014&lt;/Year&gt;&lt;RecNum&gt;2611&lt;/RecNum&gt;&lt;Prefix&gt;e.g.`, &lt;/Prefix&gt;&lt;DisplayText&gt;(e.g., 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243879">
        <w:fldChar w:fldCharType="separate"/>
      </w:r>
      <w:r w:rsidR="006E7273">
        <w:rPr>
          <w:noProof/>
        </w:rPr>
        <w:t>(</w:t>
      </w:r>
      <w:hyperlink w:anchor="_ENREF_36" w:tooltip="McCain, 2014 #2611" w:history="1">
        <w:r w:rsidR="002A22A1">
          <w:rPr>
            <w:noProof/>
          </w:rPr>
          <w:t>e.g., McCain &amp;  King, 2014</w:t>
        </w:r>
      </w:hyperlink>
      <w:r w:rsidR="006E7273">
        <w:rPr>
          <w:noProof/>
        </w:rPr>
        <w:t>)</w:t>
      </w:r>
      <w:r w:rsidR="00243879">
        <w:fldChar w:fldCharType="end"/>
      </w:r>
      <w:r w:rsidR="00E35D47">
        <w:t xml:space="preserve">. </w:t>
      </w:r>
      <w:r w:rsidR="00431553">
        <w:t>T</w:t>
      </w:r>
      <w:r w:rsidR="00AD14D0">
        <w:t>raits of the species themselves</w:t>
      </w:r>
      <w:r w:rsidR="0076228F">
        <w:t xml:space="preserve"> like body size, activity</w:t>
      </w:r>
      <w:r w:rsidR="00F571A1">
        <w:t xml:space="preserve"> times</w:t>
      </w:r>
      <w:r w:rsidR="0076228F">
        <w:t>, and physiology</w:t>
      </w:r>
      <w:r w:rsidR="00AD14D0">
        <w:t xml:space="preserve"> may </w:t>
      </w:r>
      <w:r w:rsidR="00E35D47">
        <w:t xml:space="preserve">also </w:t>
      </w:r>
      <w:r w:rsidR="00AD14D0">
        <w:t>mediate who responds as predicted to climate change and who does not</w:t>
      </w:r>
      <w:r w:rsidR="0076228F">
        <w:t xml:space="preserve"> </w:t>
      </w:r>
      <w:r w:rsidR="0076228F">
        <w:fldChar w:fldCharType="begin">
          <w:fldData xml:space="preserve">PEVuZE5vdGU+PENpdGU+PEF1dGhvcj5BbmdlcnQ8L0F1dGhvcj48WWVhcj4yMDExPC9ZZWFyPjxS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</w:fldData>
        </w:fldChar>
      </w:r>
      <w:r w:rsidR="0076228F">
        <w:instrText xml:space="preserve"> ADDIN EN.CITE </w:instrText>
      </w:r>
      <w:r w:rsidR="0076228F">
        <w:fldChar w:fldCharType="begin">
          <w:fldData xml:space="preserve">PEVuZE5vdGU+PENpdGU+PEF1dGhvcj5BbmdlcnQ8L0F1dGhvcj48WWVhcj4yMDExPC9ZZWFyPjxS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</w:fldData>
        </w:fldChar>
      </w:r>
      <w:r w:rsidR="0076228F">
        <w:instrText xml:space="preserve"> ADDIN EN.CITE.DATA </w:instrText>
      </w:r>
      <w:r w:rsidR="0076228F">
        <w:fldChar w:fldCharType="end"/>
      </w:r>
      <w:r w:rsidR="0076228F">
        <w:fldChar w:fldCharType="separate"/>
      </w:r>
      <w:r w:rsidR="0076228F">
        <w:rPr>
          <w:noProof/>
        </w:rPr>
        <w:t xml:space="preserve">(e.g., </w:t>
      </w:r>
      <w:hyperlink w:anchor="_ENREF_2" w:tooltip="Angert, 2011 #2586" w:history="1">
        <w:r w:rsidR="002A22A1">
          <w:rPr>
            <w:noProof/>
          </w:rPr>
          <w:t>Angert</w:t>
        </w:r>
        <w:r w:rsidR="002A22A1" w:rsidRPr="0076228F">
          <w:rPr>
            <w:i/>
            <w:noProof/>
          </w:rPr>
          <w:t xml:space="preserve"> et al.</w:t>
        </w:r>
        <w:r w:rsidR="002A22A1">
          <w:rPr>
            <w:noProof/>
          </w:rPr>
          <w:t>, 2011</w:t>
        </w:r>
      </w:hyperlink>
      <w:r w:rsidR="0076228F">
        <w:rPr>
          <w:noProof/>
        </w:rPr>
        <w:t xml:space="preserve">, </w:t>
      </w:r>
      <w:hyperlink w:anchor="_ENREF_36" w:tooltip="McCain, 2014 #2611" w:history="1">
        <w:r w:rsidR="002A22A1">
          <w:rPr>
            <w:noProof/>
          </w:rPr>
          <w:t>McCain &amp;  King, 2014</w:t>
        </w:r>
      </w:hyperlink>
      <w:r w:rsidR="0076228F">
        <w:rPr>
          <w:noProof/>
        </w:rPr>
        <w:t xml:space="preserve">, </w:t>
      </w:r>
      <w:hyperlink w:anchor="_ENREF_41" w:tooltip="Moritz, 2008 #1594" w:history="1">
        <w:r w:rsidR="002A22A1">
          <w:rPr>
            <w:noProof/>
          </w:rPr>
          <w:t>Moritz</w:t>
        </w:r>
        <w:r w:rsidR="002A22A1" w:rsidRPr="0076228F">
          <w:rPr>
            <w:i/>
            <w:noProof/>
          </w:rPr>
          <w:t xml:space="preserve"> et al.</w:t>
        </w:r>
        <w:r w:rsidR="002A22A1">
          <w:rPr>
            <w:noProof/>
          </w:rPr>
          <w:t>, 2008</w:t>
        </w:r>
      </w:hyperlink>
      <w:r w:rsidR="0076228F">
        <w:rPr>
          <w:noProof/>
        </w:rPr>
        <w:t>)</w:t>
      </w:r>
      <w:r w:rsidR="0076228F">
        <w:fldChar w:fldCharType="end"/>
      </w:r>
      <w:r w:rsidR="00AD14D0">
        <w:t>. So far</w:t>
      </w:r>
      <w:r w:rsidR="006075CC">
        <w:t>,</w:t>
      </w:r>
      <w:r w:rsidR="00AD14D0">
        <w:t xml:space="preserve"> such mediating traits are rarely detected in individual montane gradient studies. But for mammals, despite some</w:t>
      </w:r>
      <w:r w:rsidR="00795969">
        <w:t xml:space="preserve"> initial</w:t>
      </w:r>
      <w:r w:rsidR="00AD14D0">
        <w:t xml:space="preserve"> lack of trait detection </w:t>
      </w:r>
      <w:r w:rsidR="00AD14D0">
        <w:fldChar w:fldCharType="begin">
          <w:fldData xml:space="preserve">PEVuZE5vdGU+PENpdGU+PEF1dGhvcj5Nb3JpdHo8L0F1dGhvcj48WWVhcj4yMDA4PC9ZZWFyPjxS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</w:fldData>
        </w:fldChar>
      </w:r>
      <w:r w:rsidR="00AD14D0">
        <w:instrText xml:space="preserve"> ADDIN EN.CITE </w:instrText>
      </w:r>
      <w:r w:rsidR="00AD14D0">
        <w:fldChar w:fldCharType="begin">
          <w:fldData xml:space="preserve">PEVuZE5vdGU+PENpdGU+PEF1dGhvcj5Nb3JpdHo8L0F1dGhvcj48WWVhcj4yMDA4PC9ZZWFyPjxS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</w:fldData>
        </w:fldChar>
      </w:r>
      <w:r w:rsidR="00AD14D0">
        <w:instrText xml:space="preserve"> ADDIN EN.CITE.DATA </w:instrText>
      </w:r>
      <w:r w:rsidR="00AD14D0">
        <w:fldChar w:fldCharType="end"/>
      </w:r>
      <w:r w:rsidR="00AD14D0">
        <w:fldChar w:fldCharType="separate"/>
      </w:r>
      <w:r w:rsidR="00AD14D0">
        <w:rPr>
          <w:noProof/>
        </w:rPr>
        <w:t>(</w:t>
      </w:r>
      <w:hyperlink w:anchor="_ENREF_2" w:tooltip="Angert, 2011 #2586" w:history="1">
        <w:r w:rsidR="002A22A1">
          <w:rPr>
            <w:noProof/>
          </w:rPr>
          <w:t>e.g., Angert</w:t>
        </w:r>
        <w:r w:rsidR="002A22A1" w:rsidRPr="00AD14D0">
          <w:rPr>
            <w:i/>
            <w:noProof/>
          </w:rPr>
          <w:t xml:space="preserve"> et al.</w:t>
        </w:r>
        <w:r w:rsidR="002A22A1">
          <w:rPr>
            <w:noProof/>
          </w:rPr>
          <w:t xml:space="preserve">, </w:t>
        </w:r>
        <w:r w:rsidR="002A22A1">
          <w:rPr>
            <w:noProof/>
          </w:rPr>
          <w:lastRenderedPageBreak/>
          <w:t>2011</w:t>
        </w:r>
      </w:hyperlink>
      <w:r w:rsidR="00AD14D0">
        <w:rPr>
          <w:noProof/>
        </w:rPr>
        <w:t xml:space="preserve">, </w:t>
      </w:r>
      <w:hyperlink w:anchor="_ENREF_41" w:tooltip="Moritz, 2008 #1594" w:history="1">
        <w:r w:rsidR="002A22A1">
          <w:rPr>
            <w:noProof/>
          </w:rPr>
          <w:t>Moritz</w:t>
        </w:r>
        <w:r w:rsidR="002A22A1" w:rsidRPr="00AD14D0">
          <w:rPr>
            <w:i/>
            <w:noProof/>
          </w:rPr>
          <w:t xml:space="preserve"> et al.</w:t>
        </w:r>
        <w:r w:rsidR="002A22A1">
          <w:rPr>
            <w:noProof/>
          </w:rPr>
          <w:t>, 2008</w:t>
        </w:r>
      </w:hyperlink>
      <w:r w:rsidR="00AD14D0">
        <w:rPr>
          <w:noProof/>
        </w:rPr>
        <w:t>)</w:t>
      </w:r>
      <w:r w:rsidR="00AD14D0">
        <w:fldChar w:fldCharType="end"/>
      </w:r>
      <w:r w:rsidR="00AD14D0">
        <w:t xml:space="preserve">, McCain and King </w:t>
      </w:r>
      <w:r w:rsidR="00AD14D0">
        <w:fldChar w:fldCharType="begin"/>
      </w:r>
      <w:r w:rsidR="00AD14D0">
        <w:instrText xml:space="preserve"> ADDIN EN.CITE &lt;EndNote&gt;&lt;Cite ExcludeAuth="1"&gt;&lt;Author&gt;McCain&lt;/Author&gt;&lt;Year&gt;2014&lt;/Year&gt;&lt;RecNum&gt;2611&lt;/RecNum&gt;&lt;DisplayText&gt;(2014)&lt;/DisplayText&gt;&lt;record&gt;&lt;rec-number&gt;2611&lt;/rec-number&gt;&lt;foreign-keys&gt;&lt;key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AD14D0">
        <w:fldChar w:fldCharType="separate"/>
      </w:r>
      <w:r w:rsidR="00AD14D0">
        <w:rPr>
          <w:noProof/>
        </w:rPr>
        <w:t>(</w:t>
      </w:r>
      <w:hyperlink w:anchor="_ENREF_36" w:tooltip="McCain, 2014 #2611" w:history="1">
        <w:r w:rsidR="002A22A1">
          <w:rPr>
            <w:noProof/>
          </w:rPr>
          <w:t>2014</w:t>
        </w:r>
      </w:hyperlink>
      <w:r w:rsidR="00AD14D0">
        <w:rPr>
          <w:noProof/>
        </w:rPr>
        <w:t>)</w:t>
      </w:r>
      <w:r w:rsidR="00AD14D0">
        <w:fldChar w:fldCharType="end"/>
      </w:r>
      <w:r w:rsidR="00090EA0">
        <w:t xml:space="preserve"> detected that body size, activity patterns, and locations of latitudinal and elevational ranges were important </w:t>
      </w:r>
      <w:r w:rsidR="006F66E3">
        <w:t>in explaining</w:t>
      </w:r>
      <w:r w:rsidR="00090EA0">
        <w:t xml:space="preserve"> which </w:t>
      </w:r>
      <w:r w:rsidR="006075CC">
        <w:t xml:space="preserve">North American mammal </w:t>
      </w:r>
      <w:r w:rsidR="00090EA0">
        <w:t>species responded as predi</w:t>
      </w:r>
      <w:r w:rsidR="00E35D47">
        <w:t xml:space="preserve">cted to climate change. </w:t>
      </w:r>
      <w:r w:rsidR="00090EA0">
        <w:t xml:space="preserve">Surely if traits were important to mediating responses, we would </w:t>
      </w:r>
      <w:r w:rsidR="00E506CD">
        <w:t xml:space="preserve">also </w:t>
      </w:r>
      <w:r w:rsidR="00090EA0">
        <w:t>detect them on individual mountain gradients or particular regional studies encompassing multiple species</w:t>
      </w:r>
      <w:r w:rsidR="00C70C4D">
        <w:t xml:space="preserve"> as long as sufficient variability in the traits was exhibited among the species</w:t>
      </w:r>
      <w:r w:rsidR="00090EA0">
        <w:t>.</w:t>
      </w:r>
      <w:r w:rsidR="00E35D47">
        <w:t xml:space="preserve"> Strong associations in species traits with climate change responses would enable better predictions </w:t>
      </w:r>
      <w:r w:rsidR="00EC0814">
        <w:t xml:space="preserve">and improve conservation </w:t>
      </w:r>
      <w:r w:rsidR="006075CC">
        <w:t xml:space="preserve">outcomes </w:t>
      </w:r>
      <w:r w:rsidR="00EC0814">
        <w:t>for</w:t>
      </w:r>
      <w:r w:rsidR="00E35D47">
        <w:t xml:space="preserve"> </w:t>
      </w:r>
      <w:r w:rsidR="006075CC">
        <w:t xml:space="preserve">the </w:t>
      </w:r>
      <w:r w:rsidR="00431553">
        <w:t xml:space="preserve">types of </w:t>
      </w:r>
      <w:r w:rsidR="00E35D47">
        <w:t>species most at risk from large, fast</w:t>
      </w:r>
      <w:r w:rsidR="006075CC">
        <w:t>,</w:t>
      </w:r>
      <w:r w:rsidR="00E35D47">
        <w:t xml:space="preserve"> detrimental </w:t>
      </w:r>
      <w:r w:rsidR="006075CC">
        <w:t xml:space="preserve">environmental </w:t>
      </w:r>
      <w:r w:rsidR="00E35D47">
        <w:t xml:space="preserve">change. </w:t>
      </w:r>
    </w:p>
    <w:p w14:paraId="5AF9CEDF" w14:textId="21FAF72B" w:rsidR="005C274F" w:rsidRPr="00931BF0" w:rsidRDefault="00EB5A2D" w:rsidP="00EE6E9D">
      <w:pPr>
        <w:keepNext/>
        <w:spacing w:line="480" w:lineRule="auto"/>
        <w:rPr>
          <w:color w:val="548DD4" w:themeColor="text2" w:themeTint="99"/>
        </w:rPr>
      </w:pPr>
      <w:r>
        <w:tab/>
        <w:t>Thus, herein, we</w:t>
      </w:r>
      <w:r w:rsidR="002C389C">
        <w:t xml:space="preserve"> examine how </w:t>
      </w:r>
      <w:r w:rsidR="00EE6E9D">
        <w:t>4</w:t>
      </w:r>
      <w:r w:rsidR="009872F9">
        <w:t>7</w:t>
      </w:r>
      <w:r w:rsidR="00EE6E9D">
        <w:t xml:space="preserve"> </w:t>
      </w:r>
      <w:r w:rsidR="002C389C">
        <w:t xml:space="preserve">mammal elevational ranges have changed in response to warming in two regions of the largest, tallest and most interconnected mountains in the contiguous US, the Southern Rocky Mountains. We compile historical elevational ranges for each species based on museum specimens and literature </w:t>
      </w:r>
      <w:r w:rsidR="00795969">
        <w:t xml:space="preserve">before </w:t>
      </w:r>
      <w:r w:rsidR="006F66E3">
        <w:t>1980</w:t>
      </w:r>
      <w:r w:rsidR="002C389C">
        <w:t xml:space="preserve">, and contemporary elevational ranges </w:t>
      </w:r>
      <w:r w:rsidR="00ED3659" w:rsidRPr="00ED3659">
        <w:t xml:space="preserve">based on more than </w:t>
      </w:r>
      <w:r w:rsidR="002C389C">
        <w:t xml:space="preserve">a decade of extensive trapping surveys </w:t>
      </w:r>
      <w:r w:rsidR="00ED3659">
        <w:t>and supplemental</w:t>
      </w:r>
      <w:r w:rsidR="002C389C">
        <w:t xml:space="preserve"> museum specimens (&gt;2005). We develop Bayesian </w:t>
      </w:r>
      <w:r w:rsidR="00E506CD">
        <w:t>under</w:t>
      </w:r>
      <w:r w:rsidR="002C389C">
        <w:t xml:space="preserve">sampling models to accommodate species-, mountain-, and time-period-specific </w:t>
      </w:r>
      <w:r w:rsidR="00EE6E9D">
        <w:t xml:space="preserve">95% </w:t>
      </w:r>
      <w:r w:rsidR="00C6736B">
        <w:t>likelihood</w:t>
      </w:r>
      <w:r w:rsidR="00EE6E9D">
        <w:t xml:space="preserve"> elevational ranges. Then we assess how elevational ranges have changed with climate change, testing for biogeographic and species-trait effects that may </w:t>
      </w:r>
      <w:r w:rsidR="00044499">
        <w:t>mediate</w:t>
      </w:r>
      <w:r w:rsidR="00EE6E9D">
        <w:t xml:space="preserve"> which species are </w:t>
      </w:r>
      <w:r w:rsidR="00795969">
        <w:t xml:space="preserve">and are not </w:t>
      </w:r>
      <w:r w:rsidR="00EE6E9D">
        <w:t>moving higher in elevation with increasing temperatures</w:t>
      </w:r>
      <w:r w:rsidR="00795969">
        <w:t>.</w:t>
      </w:r>
      <w:r w:rsidR="00EE6E9D">
        <w:t xml:space="preserve"> </w:t>
      </w:r>
    </w:p>
    <w:p w14:paraId="420C87E1" w14:textId="77777777" w:rsidR="00EE3CE2" w:rsidRPr="00FE27AE" w:rsidRDefault="00EE3CE2" w:rsidP="004D35F3">
      <w:pPr>
        <w:spacing w:line="480" w:lineRule="auto"/>
        <w:ind w:firstLine="720"/>
      </w:pPr>
    </w:p>
    <w:p w14:paraId="262BC710" w14:textId="06AAFEF4" w:rsidR="00EE3CE2" w:rsidRDefault="00EE3CE2" w:rsidP="00EE3CE2">
      <w:pPr>
        <w:keepNext/>
        <w:spacing w:line="480" w:lineRule="auto"/>
        <w:rPr>
          <w:b/>
        </w:rPr>
      </w:pPr>
      <w:r w:rsidRPr="00FE27AE">
        <w:rPr>
          <w:b/>
        </w:rPr>
        <w:t>Materials and methods</w:t>
      </w:r>
    </w:p>
    <w:p w14:paraId="7CB81A4E" w14:textId="3DCE0AE6" w:rsidR="002F259C" w:rsidRDefault="00474FDC" w:rsidP="00EE3CE2">
      <w:pPr>
        <w:keepNext/>
        <w:spacing w:line="480" w:lineRule="auto"/>
      </w:pPr>
      <w:r>
        <w:t xml:space="preserve">The Rocky Mountains extend from northern New Mexico, USA to northwestern, British Columbia, Canada reaching their highest elevations in Colorado, USA. </w:t>
      </w:r>
      <w:r w:rsidR="002C5EE5">
        <w:t>The two mountainous regions studied</w:t>
      </w:r>
      <w:r w:rsidR="00EA2AD0">
        <w:t xml:space="preserve"> in the Colorado Rockies</w:t>
      </w:r>
      <w:r w:rsidR="002C5EE5">
        <w:t>, the San Juan Mountains</w:t>
      </w:r>
      <w:r w:rsidR="00EA2AD0">
        <w:t xml:space="preserve"> (1414–4286 m)</w:t>
      </w:r>
      <w:r w:rsidR="002C5EE5">
        <w:t xml:space="preserve"> and the Front </w:t>
      </w:r>
      <w:r w:rsidR="002C5EE5">
        <w:lastRenderedPageBreak/>
        <w:t>Range Mountains</w:t>
      </w:r>
      <w:r w:rsidR="00EA2AD0">
        <w:t xml:space="preserve"> (1438–4</w:t>
      </w:r>
      <w:r w:rsidR="003241FE">
        <w:t>346</w:t>
      </w:r>
      <w:r w:rsidR="00EA2AD0">
        <w:t xml:space="preserve"> m)</w:t>
      </w:r>
      <w:r w:rsidR="002C5EE5">
        <w:t>, were chosen</w:t>
      </w:r>
      <w:r w:rsidR="007E0FF1">
        <w:t xml:space="preserve"> for their contrasting climates and</w:t>
      </w:r>
      <w:r w:rsidR="002C5EE5">
        <w:t xml:space="preserve"> geography </w:t>
      </w:r>
      <w:r w:rsidR="002C5EE5">
        <w:fldChar w:fldCharType="begin">
          <w:fldData xml:space="preserve">PEVuZE5vdGU+PENpdGU+PEF1dGhvcj5GaXR6Z2VyYWxkPC9BdXRob3I+PFllYXI+MTk5NDwvWWVh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</w:fldData>
        </w:fldChar>
      </w:r>
      <w:r w:rsidR="009223CE">
        <w:instrText xml:space="preserve"> ADDIN EN.CITE </w:instrText>
      </w:r>
      <w:r w:rsidR="009223CE">
        <w:fldChar w:fldCharType="begin">
          <w:fldData xml:space="preserve">PEVuZE5vdGU+PENpdGU+PEF1dGhvcj5GaXR6Z2VyYWxkPC9BdXRob3I+PFllYXI+MTk5NDwvWWVh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</w:fldData>
        </w:fldChar>
      </w:r>
      <w:r w:rsidR="009223CE">
        <w:instrText xml:space="preserve"> ADDIN EN.CITE.DATA </w:instrText>
      </w:r>
      <w:r w:rsidR="009223CE">
        <w:fldChar w:fldCharType="end"/>
      </w:r>
      <w:r w:rsidR="002C5EE5">
        <w:fldChar w:fldCharType="separate"/>
      </w:r>
      <w:r w:rsidR="009223CE">
        <w:rPr>
          <w:noProof/>
        </w:rPr>
        <w:t xml:space="preserve">(Figure 2; </w:t>
      </w:r>
      <w:hyperlink w:anchor="_ENREF_4" w:tooltip="Armstrong, 2011 #2226" w:history="1">
        <w:r w:rsidR="002A22A1">
          <w:rPr>
            <w:noProof/>
          </w:rPr>
          <w:t>Armstrong</w:t>
        </w:r>
        <w:r w:rsidR="002A22A1" w:rsidRPr="009223CE">
          <w:rPr>
            <w:i/>
            <w:noProof/>
          </w:rPr>
          <w:t xml:space="preserve"> et al.</w:t>
        </w:r>
        <w:r w:rsidR="002A22A1">
          <w:rPr>
            <w:noProof/>
          </w:rPr>
          <w:t>, 2011</w:t>
        </w:r>
      </w:hyperlink>
      <w:r w:rsidR="009223CE">
        <w:rPr>
          <w:noProof/>
        </w:rPr>
        <w:t xml:space="preserve">, </w:t>
      </w:r>
      <w:hyperlink w:anchor="_ENREF_22" w:tooltip="Fitzgerald, 1994 #1551" w:history="1">
        <w:r w:rsidR="002A22A1">
          <w:rPr>
            <w:noProof/>
          </w:rPr>
          <w:t>Fitzgerald</w:t>
        </w:r>
        <w:r w:rsidR="002A22A1" w:rsidRPr="009223CE">
          <w:rPr>
            <w:i/>
            <w:noProof/>
          </w:rPr>
          <w:t xml:space="preserve"> et al.</w:t>
        </w:r>
        <w:r w:rsidR="002A22A1">
          <w:rPr>
            <w:noProof/>
          </w:rPr>
          <w:t>, 1994</w:t>
        </w:r>
      </w:hyperlink>
      <w:r w:rsidR="009223CE">
        <w:rPr>
          <w:noProof/>
        </w:rPr>
        <w:t xml:space="preserve">, </w:t>
      </w:r>
      <w:hyperlink w:anchor="_ENREF_37" w:tooltip="McCain, 2018 #3487" w:history="1">
        <w:r w:rsidR="002A22A1">
          <w:rPr>
            <w:noProof/>
          </w:rPr>
          <w:t>McCain</w:t>
        </w:r>
        <w:r w:rsidR="002A22A1" w:rsidRPr="009223CE">
          <w:rPr>
            <w:i/>
            <w:noProof/>
          </w:rPr>
          <w:t xml:space="preserve"> et al.</w:t>
        </w:r>
        <w:r w:rsidR="002A22A1">
          <w:rPr>
            <w:noProof/>
          </w:rPr>
          <w:t>, 2018</w:t>
        </w:r>
      </w:hyperlink>
      <w:r w:rsidR="009223CE">
        <w:rPr>
          <w:noProof/>
        </w:rPr>
        <w:t>)</w:t>
      </w:r>
      <w:r w:rsidR="002C5EE5">
        <w:fldChar w:fldCharType="end"/>
      </w:r>
      <w:r w:rsidR="002C5EE5">
        <w:t xml:space="preserve">. </w:t>
      </w:r>
      <w:ins w:id="16" w:author="Szewczyk, Timothy" w:date="2019-09-18T16:38:00Z">
        <w:r w:rsidR="00F41F46">
          <w:t>O</w:t>
        </w:r>
        <w:r w:rsidR="00F41F46" w:rsidRPr="002C5EE5">
          <w:t>n both gradients</w:t>
        </w:r>
        <w:r w:rsidR="00F41F46">
          <w:t xml:space="preserve">, </w:t>
        </w:r>
      </w:ins>
      <w:del w:id="17" w:author="Szewczyk, Timothy" w:date="2019-09-18T16:38:00Z">
        <w:r w:rsidR="002C5EE5" w:rsidRPr="002C5EE5" w:rsidDel="00F41F46">
          <w:delText xml:space="preserve">Temperature </w:delText>
        </w:r>
      </w:del>
      <w:ins w:id="18" w:author="Szewczyk, Timothy" w:date="2019-09-18T16:38:00Z">
        <w:r w:rsidR="00F41F46">
          <w:t>t</w:t>
        </w:r>
        <w:r w:rsidR="00F41F46" w:rsidRPr="002C5EE5">
          <w:t xml:space="preserve">emperature </w:t>
        </w:r>
      </w:ins>
      <w:r w:rsidR="002C5EE5" w:rsidRPr="002C5EE5">
        <w:t xml:space="preserve">decreases and precipitation increases with elevation </w:t>
      </w:r>
      <w:del w:id="19" w:author="Szewczyk, Timothy" w:date="2019-09-18T16:38:00Z">
        <w:r w:rsidR="002C5EE5" w:rsidRPr="002C5EE5" w:rsidDel="00F41F46">
          <w:delText>on both gradients</w:delText>
        </w:r>
        <w:r w:rsidR="0068324C" w:rsidDel="00F41F46">
          <w:delText xml:space="preserve"> </w:delText>
        </w:r>
      </w:del>
      <w:r w:rsidR="0068324C">
        <w:fldChar w:fldCharType="begin"/>
      </w:r>
      <w:r w:rsidR="0068324C">
        <w:instrText xml:space="preserve"> ADDIN EN.CITE &lt;EndNote&gt;&lt;Cite&gt;&lt;Author&gt;McCain&lt;/Author&gt;&lt;Year&gt;2018&lt;/Year&gt;&lt;RecNum&gt;3487&lt;/RecNum&gt;&lt;DisplayText&gt;(McCain&lt;style face="italic"&gt; et al.&lt;/style&gt;, 2018)&lt;/DisplayText&gt;&lt;record&gt;&lt;rec-number&gt;3487&lt;/rec-number&gt;&lt;foreign-keys&gt;&lt;key app="EN" db-id="vt9a5zr9sxrt9ie9e5fpwedxwee9a00xfwar" timestamp="1538517837"&gt;3487&lt;/key&gt;&lt;/foreign-keys&gt;&lt;ref-type name="Journal Article"&gt;17&lt;/ref-type&gt;&lt;contributors&gt;&lt;authors&gt;&lt;author&gt;McCain, Christy M.&lt;/author&gt;&lt;author&gt;King, Sarah R. B.&lt;/author&gt;&lt;author&gt;Szewczyk, Tim&lt;/author&gt;&lt;author&gt;Beck, Jan&lt;/author&gt;&lt;/authors&gt;&lt;/contributors&gt;&lt;titles&gt;&lt;title&gt;Small mammal species richness is directly linked to regional productivity, but decoupled from food resources, abundance, or habitat complexity&lt;/title&gt;&lt;secondary-title&gt;Journal of Biogeography&lt;/secondary-title&gt;&lt;/titles&gt;&lt;periodical&gt;&lt;full-title&gt;Journal of Biogeography&lt;/full-title&gt;&lt;/periodical&gt;&lt;pages&gt;2533–2545&lt;/pages&gt;&lt;volume&gt;45&lt;/volume&gt;&lt;dates&gt;&lt;year&gt;2018&lt;/year&gt;&lt;/dates&gt;&lt;urls&gt;&lt;related-urls&gt;&lt;url&gt;https://onlinelibrary.wiley.com/doi/abs/10.1111/jbi.13432&lt;/url&gt;&lt;/related-urls&gt;&lt;/urls&gt;&lt;electronic-resource-num&gt;doi:10.1111/jbi.13432&lt;/electronic-resource-num&gt;&lt;/record&gt;&lt;/Cite&gt;&lt;/EndNote&gt;</w:instrText>
      </w:r>
      <w:r w:rsidR="0068324C">
        <w:fldChar w:fldCharType="separate"/>
      </w:r>
      <w:r w:rsidR="0068324C">
        <w:rPr>
          <w:noProof/>
        </w:rPr>
        <w:t>(</w:t>
      </w:r>
      <w:hyperlink w:anchor="_ENREF_37" w:tooltip="McCain, 2018 #3487" w:history="1">
        <w:r w:rsidR="002A22A1">
          <w:rPr>
            <w:noProof/>
          </w:rPr>
          <w:t>McCain</w:t>
        </w:r>
        <w:r w:rsidR="002A22A1" w:rsidRPr="0068324C">
          <w:rPr>
            <w:i/>
            <w:noProof/>
          </w:rPr>
          <w:t xml:space="preserve"> et al.</w:t>
        </w:r>
        <w:r w:rsidR="002A22A1">
          <w:rPr>
            <w:noProof/>
          </w:rPr>
          <w:t>, 2018</w:t>
        </w:r>
      </w:hyperlink>
      <w:r w:rsidR="0068324C">
        <w:rPr>
          <w:noProof/>
        </w:rPr>
        <w:t>)</w:t>
      </w:r>
      <w:r w:rsidR="0068324C">
        <w:fldChar w:fldCharType="end"/>
      </w:r>
      <w:r w:rsidR="002C5EE5" w:rsidRPr="002C5EE5">
        <w:t>. Climatically, the south</w:t>
      </w:r>
      <w:r w:rsidR="002F259C">
        <w:t>west</w:t>
      </w:r>
      <w:r w:rsidR="002C5EE5" w:rsidRPr="002C5EE5">
        <w:t>ern San Juans are warmer and wetter than the more northe</w:t>
      </w:r>
      <w:r w:rsidR="002F259C">
        <w:t>aste</w:t>
      </w:r>
      <w:r w:rsidR="002C5EE5" w:rsidRPr="002C5EE5">
        <w:t>rn Front Range. Both mountains receive precipitation</w:t>
      </w:r>
      <w:r w:rsidR="00044499">
        <w:t xml:space="preserve"> as snow in the winter months, b</w:t>
      </w:r>
      <w:r w:rsidR="002C5EE5" w:rsidRPr="002C5EE5">
        <w:t xml:space="preserve">ut the San Juans intercept </w:t>
      </w:r>
      <w:r w:rsidR="00E360DC">
        <w:t xml:space="preserve">substantial </w:t>
      </w:r>
      <w:r w:rsidR="002C5EE5" w:rsidRPr="002C5EE5">
        <w:t xml:space="preserve">rainfall </w:t>
      </w:r>
      <w:r w:rsidR="00E360DC">
        <w:t>from</w:t>
      </w:r>
      <w:r w:rsidR="002C5EE5" w:rsidRPr="002C5EE5">
        <w:t xml:space="preserve"> summer monsoons predominately at mid- and high-elevation</w:t>
      </w:r>
      <w:r w:rsidR="00044499">
        <w:t>s</w:t>
      </w:r>
      <w:r w:rsidR="002C5EE5" w:rsidRPr="002C5EE5">
        <w:t xml:space="preserve">, as the base of the San Juans is </w:t>
      </w:r>
      <w:r w:rsidR="00E360DC">
        <w:t>semi-</w:t>
      </w:r>
      <w:r w:rsidR="002C5EE5" w:rsidRPr="002C5EE5">
        <w:t xml:space="preserve">arid </w:t>
      </w:r>
      <w:r w:rsidR="00E360DC">
        <w:t>desert habitat</w:t>
      </w:r>
      <w:r w:rsidR="002C5EE5" w:rsidRPr="002C5EE5">
        <w:t xml:space="preserve">. The Front Range is less arid at the base, characterized by </w:t>
      </w:r>
      <w:r w:rsidR="00EA2AD0">
        <w:t xml:space="preserve">the western-most extension of </w:t>
      </w:r>
      <w:r w:rsidR="002C5EE5" w:rsidRPr="002C5EE5">
        <w:t>eastern plains grassland.</w:t>
      </w:r>
      <w:r w:rsidR="00EF3B82">
        <w:t xml:space="preserve"> </w:t>
      </w:r>
      <w:r w:rsidR="002F259C">
        <w:t xml:space="preserve">Temperatures </w:t>
      </w:r>
      <w:r w:rsidR="001E1D98">
        <w:t>have</w:t>
      </w:r>
      <w:r w:rsidR="002F259C">
        <w:t xml:space="preserve"> increas</w:t>
      </w:r>
      <w:r w:rsidR="001E1D98">
        <w:t>ed</w:t>
      </w:r>
      <w:r w:rsidR="002F259C">
        <w:t xml:space="preserve"> on both mountains</w:t>
      </w:r>
      <w:r w:rsidR="00AB37E8">
        <w:t xml:space="preserve"> since the 1980s</w:t>
      </w:r>
      <w:r w:rsidR="002F259C">
        <w:t xml:space="preserve">, but </w:t>
      </w:r>
      <w:r w:rsidR="002C5EE5" w:rsidRPr="002C5EE5">
        <w:t>the San Juans are getting increasingly wetter, while the Front Range is becoming increasingly drier (Mote et al. 2005).</w:t>
      </w:r>
      <w:r w:rsidR="00275A94">
        <w:t xml:space="preserve"> </w:t>
      </w:r>
      <w:r w:rsidR="00761EE7">
        <w:t xml:space="preserve">Both mountains reside upon a geographically extensive plateau </w:t>
      </w:r>
      <w:r w:rsidR="00D34FCD">
        <w:t>across</w:t>
      </w:r>
      <w:r w:rsidR="00761EE7">
        <w:t xml:space="preserve"> the western US</w:t>
      </w:r>
      <w:r w:rsidR="00D34FCD">
        <w:t xml:space="preserve"> (Colorado Plateau)</w:t>
      </w:r>
      <w:r w:rsidR="00761EE7">
        <w:t xml:space="preserve">, thus their base elevations </w:t>
      </w:r>
      <w:r w:rsidR="00D34FCD">
        <w:t>start considerably higher than most mountains in regions nearer to sea level.</w:t>
      </w:r>
    </w:p>
    <w:p w14:paraId="69038266" w14:textId="23927909" w:rsidR="00474FDC" w:rsidRDefault="002F259C" w:rsidP="002F259C">
      <w:pPr>
        <w:keepNext/>
        <w:spacing w:line="480" w:lineRule="auto"/>
        <w:ind w:firstLine="720"/>
      </w:pPr>
      <w:r>
        <w:t>Mammal surveys</w:t>
      </w:r>
      <w:r w:rsidR="00275A94">
        <w:t xml:space="preserve"> and collecting began in the </w:t>
      </w:r>
      <w:r w:rsidR="00EF3B82">
        <w:t>mid-to-</w:t>
      </w:r>
      <w:r w:rsidR="00275A94">
        <w:t xml:space="preserve">late 1800s in both regions, but the Front Range </w:t>
      </w:r>
      <w:r>
        <w:t>is</w:t>
      </w:r>
      <w:r w:rsidR="00275A94">
        <w:t xml:space="preserve"> more intensively sampled </w:t>
      </w:r>
      <w:r w:rsidR="00EF3B82">
        <w:t xml:space="preserve">(Figure </w:t>
      </w:r>
      <w:r w:rsidR="00C6736B">
        <w:t>2</w:t>
      </w:r>
      <w:r w:rsidR="00EF3B82">
        <w:t xml:space="preserve">) </w:t>
      </w:r>
      <w:r w:rsidR="00275A94">
        <w:t xml:space="preserve">due to its easier access, the </w:t>
      </w:r>
      <w:r w:rsidR="00AB37E8">
        <w:t>close</w:t>
      </w:r>
      <w:r w:rsidR="007960C1">
        <w:t>r</w:t>
      </w:r>
      <w:r w:rsidR="00AB37E8">
        <w:t xml:space="preserve"> </w:t>
      </w:r>
      <w:r w:rsidR="00275A94">
        <w:t xml:space="preserve">proximity of the two largest universities in the state, and the inclusion of Rocky Mountain National Park. </w:t>
      </w:r>
      <w:r w:rsidR="00474FDC" w:rsidRPr="00474FDC">
        <w:t xml:space="preserve">We began </w:t>
      </w:r>
      <w:r w:rsidR="00474FDC">
        <w:t>trapping small mammals in the San Juan Mountains in 2007 and the Front Range Mountains in 20</w:t>
      </w:r>
      <w:r w:rsidR="00275A94">
        <w:t xml:space="preserve">10; thus </w:t>
      </w:r>
      <w:r>
        <w:t xml:space="preserve">we have </w:t>
      </w:r>
      <w:r w:rsidR="00275A94">
        <w:t>over a decade of mamma</w:t>
      </w:r>
      <w:r w:rsidR="00AB37E8">
        <w:t>l surveys</w:t>
      </w:r>
      <w:r w:rsidR="00275A94">
        <w:t xml:space="preserve"> and experience</w:t>
      </w:r>
      <w:r>
        <w:t xml:space="preserve"> in the two ranges</w:t>
      </w:r>
      <w:r w:rsidR="007E0FF1">
        <w:t xml:space="preserve"> (Appendix S1)</w:t>
      </w:r>
      <w:r w:rsidR="00275A94">
        <w:t>.</w:t>
      </w:r>
      <w:r>
        <w:t xml:space="preserve"> The two ranges have similar small mammal richness (rodents and shrews) with 35 species in the Front Range and 31 species in the San Juans among which </w:t>
      </w:r>
      <w:r w:rsidRPr="002F259C">
        <w:t xml:space="preserve">22 </w:t>
      </w:r>
      <w:r>
        <w:t>are shared</w:t>
      </w:r>
      <w:r w:rsidR="00A55FDE">
        <w:t xml:space="preserve"> </w:t>
      </w:r>
      <w:r w:rsidR="00A55FDE">
        <w:fldChar w:fldCharType="begin"/>
      </w:r>
      <w:r w:rsidR="00A55FDE">
        <w:instrText xml:space="preserve"> ADDIN EN.CITE &lt;EndNote&gt;&lt;Cite&gt;&lt;Author&gt;McCain&lt;/Author&gt;&lt;Year&gt;2018&lt;/Year&gt;&lt;RecNum&gt;3487&lt;/RecNum&gt;&lt;DisplayText&gt;(McCain&lt;style face="italic"&gt; et al.&lt;/style&gt;, 2018)&lt;/DisplayText&gt;&lt;record&gt;&lt;rec-number&gt;3487&lt;/rec-number&gt;&lt;foreign-keys&gt;&lt;key app="EN" db-id="vt9a5zr9sxrt9ie9e5fpwedxwee9a00xfwar" timestamp="1538517837"&gt;3487&lt;/key&gt;&lt;/foreign-keys&gt;&lt;ref-type name="Journal Article"&gt;17&lt;/ref-type&gt;&lt;contributors&gt;&lt;authors&gt;&lt;author&gt;McCain, Christy M.&lt;/author&gt;&lt;author&gt;King, Sarah R. B.&lt;/author&gt;&lt;author&gt;Szewczyk, Tim&lt;/author&gt;&lt;author&gt;Beck, Jan&lt;/author&gt;&lt;/authors&gt;&lt;/contributors&gt;&lt;titles&gt;&lt;title&gt;Small mammal species richness is directly linked to regional productivity, but decoupled from food resources, abundance, or habitat complexity&lt;/title&gt;&lt;secondary-title&gt;Journal of Biogeography&lt;/secondary-title&gt;&lt;/titles&gt;&lt;periodical&gt;&lt;full-title&gt;Journal of Biogeography&lt;/full-title&gt;&lt;/periodical&gt;&lt;pages&gt;2533–2545&lt;/pages&gt;&lt;volume&gt;45&lt;/volume&gt;&lt;dates&gt;&lt;year&gt;2018&lt;/year&gt;&lt;/dates&gt;&lt;urls&gt;&lt;related-urls&gt;&lt;url&gt;https://onlinelibrary.wiley.com/doi/abs/10.1111/jbi.13432&lt;/url&gt;&lt;/related-urls&gt;&lt;/urls&gt;&lt;electronic-resource-num&gt;doi:10.1111/jbi.13432&lt;/electronic-resource-num&gt;&lt;/record&gt;&lt;/Cite&gt;&lt;/EndNote&gt;</w:instrText>
      </w:r>
      <w:r w:rsidR="00A55FDE">
        <w:fldChar w:fldCharType="separate"/>
      </w:r>
      <w:r w:rsidR="00A55FDE">
        <w:rPr>
          <w:noProof/>
        </w:rPr>
        <w:t>(</w:t>
      </w:r>
      <w:hyperlink w:anchor="_ENREF_37" w:tooltip="McCain, 2018 #3487" w:history="1">
        <w:r w:rsidR="002A22A1">
          <w:rPr>
            <w:noProof/>
          </w:rPr>
          <w:t>McCain</w:t>
        </w:r>
        <w:r w:rsidR="002A22A1" w:rsidRPr="00A55FDE">
          <w:rPr>
            <w:i/>
            <w:noProof/>
          </w:rPr>
          <w:t xml:space="preserve"> et al.</w:t>
        </w:r>
        <w:r w:rsidR="002A22A1">
          <w:rPr>
            <w:noProof/>
          </w:rPr>
          <w:t>, 2018</w:t>
        </w:r>
      </w:hyperlink>
      <w:r w:rsidR="00A55FDE">
        <w:rPr>
          <w:noProof/>
        </w:rPr>
        <w:t>)</w:t>
      </w:r>
      <w:r w:rsidR="00A55FDE">
        <w:fldChar w:fldCharType="end"/>
      </w:r>
      <w:r>
        <w:t>.</w:t>
      </w:r>
    </w:p>
    <w:p w14:paraId="40CF6DE1" w14:textId="77777777" w:rsidR="00366A77" w:rsidRPr="00474FDC" w:rsidRDefault="00366A77" w:rsidP="00EE3CE2">
      <w:pPr>
        <w:keepNext/>
        <w:spacing w:line="480" w:lineRule="auto"/>
      </w:pPr>
    </w:p>
    <w:p w14:paraId="261BF76A" w14:textId="65E38694" w:rsidR="00FE27AE" w:rsidRDefault="00CA7CF5" w:rsidP="00EE3CE2">
      <w:pPr>
        <w:spacing w:line="480" w:lineRule="auto"/>
        <w:rPr>
          <w:i/>
        </w:rPr>
      </w:pPr>
      <w:r>
        <w:rPr>
          <w:i/>
        </w:rPr>
        <w:t xml:space="preserve">Historical </w:t>
      </w:r>
      <w:r w:rsidR="00EE3CE2" w:rsidRPr="00FE27AE">
        <w:rPr>
          <w:i/>
        </w:rPr>
        <w:t xml:space="preserve">Mammal </w:t>
      </w:r>
      <w:r w:rsidR="00F51924">
        <w:rPr>
          <w:i/>
        </w:rPr>
        <w:t>D</w:t>
      </w:r>
      <w:r w:rsidR="00FE27AE" w:rsidRPr="00FE27AE">
        <w:rPr>
          <w:i/>
        </w:rPr>
        <w:t>ata</w:t>
      </w:r>
    </w:p>
    <w:p w14:paraId="4235347F" w14:textId="3733401C" w:rsidR="00CA7CF5" w:rsidRDefault="00377250" w:rsidP="00EE3CE2">
      <w:pPr>
        <w:spacing w:line="480" w:lineRule="auto"/>
      </w:pPr>
      <w:r>
        <w:lastRenderedPageBreak/>
        <w:t>We amassed specimen data from all muse</w:t>
      </w:r>
      <w:r w:rsidR="00823305">
        <w:t>um</w:t>
      </w:r>
      <w:r>
        <w:t xml:space="preserve"> collections </w:t>
      </w:r>
      <w:r w:rsidR="00823305">
        <w:t xml:space="preserve">with </w:t>
      </w:r>
      <w:r>
        <w:t>mammal specimens from Colorado</w:t>
      </w:r>
      <w:r w:rsidR="0031480E">
        <w:t>, USA</w:t>
      </w:r>
      <w:r w:rsidR="00A55FDE">
        <w:t xml:space="preserve"> (Figure </w:t>
      </w:r>
      <w:r w:rsidR="00C6736B">
        <w:t>2</w:t>
      </w:r>
      <w:r w:rsidR="00A55FDE">
        <w:t xml:space="preserve"> circles)</w:t>
      </w:r>
      <w:r>
        <w:t xml:space="preserve">. We </w:t>
      </w:r>
      <w:r w:rsidR="00823305">
        <w:t xml:space="preserve">downloaded data from or </w:t>
      </w:r>
      <w:r>
        <w:t>c</w:t>
      </w:r>
      <w:r w:rsidR="00823305">
        <w:t>ontacted 75 museums</w:t>
      </w:r>
      <w:r w:rsidR="001E1D98">
        <w:t>,</w:t>
      </w:r>
      <w:r w:rsidR="00823305">
        <w:t xml:space="preserve"> and received records for 58,709 specimens </w:t>
      </w:r>
      <w:r w:rsidR="0031480E">
        <w:t xml:space="preserve">from 45 of these institutions </w:t>
      </w:r>
      <w:r w:rsidR="009872F9">
        <w:t xml:space="preserve">with Colorado holdings </w:t>
      </w:r>
      <w:r w:rsidR="0031480E">
        <w:t>(20</w:t>
      </w:r>
      <w:r w:rsidR="00EC0814">
        <w:t>0</w:t>
      </w:r>
      <w:r w:rsidR="0031480E">
        <w:t xml:space="preserve">9–2012; Appendix </w:t>
      </w:r>
      <w:r w:rsidR="00C95855">
        <w:t>S1</w:t>
      </w:r>
      <w:r w:rsidR="0031480E">
        <w:t>)</w:t>
      </w:r>
      <w:r w:rsidR="00823305">
        <w:t>. These specimen records</w:t>
      </w:r>
      <w:r w:rsidR="00CE3AAD">
        <w:t xml:space="preserve"> were updated to current </w:t>
      </w:r>
      <w:r w:rsidR="006F66E3">
        <w:t>nomenclature</w:t>
      </w:r>
      <w:r w:rsidR="00CE3AAD">
        <w:t xml:space="preserve"> following Wilson and Reeder </w:t>
      </w:r>
      <w:r w:rsidR="00CE3AAD">
        <w:fldChar w:fldCharType="begin"/>
      </w:r>
      <w:r w:rsidR="00CE3AAD">
        <w:instrText xml:space="preserve"> ADDIN EN.CITE &lt;EndNote&gt;&lt;Cite ExcludeAuth="1"&gt;&lt;Author&gt;Wilson&lt;/Author&gt;&lt;Year&gt;2005&lt;/Year&gt;&lt;RecNum&gt;1895&lt;/RecNum&gt;&lt;DisplayText&gt;(2005)&lt;/DisplayText&gt;&lt;record&gt;&lt;rec-number&gt;1895&lt;/rec-number&gt;&lt;foreign-keys&gt;&lt;key app="EN" db-id="vt9a5zr9sxrt9ie9e5fpwedxwee9a00xfwar" timestamp="0"&gt;1895&lt;/key&gt;&lt;/foreign-keys&gt;&lt;ref-type name="Edited Book"&gt;28&lt;/ref-type&gt;&lt;contributors&gt;&lt;authors&gt;&lt;author&gt;Wilson, Don E.&lt;/author&gt;&lt;author&gt;Reeder, DeeAnn M.&lt;/author&gt;&lt;/authors&gt;&lt;/contributors&gt;&lt;titles&gt;&lt;title&gt;Mammal Species of the World. A Taxonomic and Geographic Reference&lt;/title&gt;&lt;/titles&gt;&lt;pages&gt;2,142&lt;/pages&gt;&lt;edition&gt;3rd edition&lt;/edition&gt;&lt;dates&gt;&lt;year&gt;2005&lt;/year&gt;&lt;/dates&gt;&lt;publisher&gt;Johns Hopkins University Press&lt;/publisher&gt;&lt;urls&gt;&lt;/urls&gt;&lt;/record&gt;&lt;/Cite&gt;&lt;/EndNote&gt;</w:instrText>
      </w:r>
      <w:r w:rsidR="00CE3AAD">
        <w:fldChar w:fldCharType="separate"/>
      </w:r>
      <w:r w:rsidR="00CE3AAD">
        <w:rPr>
          <w:noProof/>
        </w:rPr>
        <w:t>(</w:t>
      </w:r>
      <w:hyperlink w:anchor="_ENREF_59" w:tooltip="Wilson, 2005 #1895" w:history="1">
        <w:r w:rsidR="002A22A1">
          <w:rPr>
            <w:noProof/>
          </w:rPr>
          <w:t>2005</w:t>
        </w:r>
      </w:hyperlink>
      <w:r w:rsidR="00CE3AAD">
        <w:rPr>
          <w:noProof/>
        </w:rPr>
        <w:t>)</w:t>
      </w:r>
      <w:r w:rsidR="00CE3AAD">
        <w:fldChar w:fldCharType="end"/>
      </w:r>
      <w:r w:rsidR="00CE3AAD">
        <w:t>, and</w:t>
      </w:r>
      <w:r w:rsidR="00823305">
        <w:t xml:space="preserve"> were georeferenced following the </w:t>
      </w:r>
      <w:proofErr w:type="spellStart"/>
      <w:r w:rsidR="00823305">
        <w:t>MaNis</w:t>
      </w:r>
      <w:proofErr w:type="spellEnd"/>
      <w:r w:rsidR="00823305">
        <w:t xml:space="preserve"> </w:t>
      </w:r>
      <w:r w:rsidR="0031480E">
        <w:t>protocols with quantified error estimates</w:t>
      </w:r>
      <w:r w:rsidR="005F0A0E">
        <w:t xml:space="preserve"> </w:t>
      </w:r>
      <w:r w:rsidR="005F0A0E">
        <w:fldChar w:fldCharType="begin"/>
      </w:r>
      <w:r w:rsidR="005F0A0E">
        <w:instrText xml:space="preserve"> ADDIN EN.CITE &lt;EndNote&gt;&lt;Cite&gt;&lt;Author&gt;Chapman&lt;/Author&gt;&lt;Year&gt;2006&lt;/Year&gt;&lt;RecNum&gt;1559&lt;/RecNum&gt;&lt;DisplayText&gt;(Chapman &amp;amp;  Wieczorek, 2006, Wieczorek&lt;style face="italic"&gt; et al.&lt;/style&gt;, 2004)&lt;/DisplayText&gt;&lt;record&gt;&lt;rec-number&gt;1559&lt;/rec-number&gt;&lt;foreign-keys&gt;&lt;key app="EN" db-id="vt9a5zr9sxrt9ie9e5fpwedxwee9a00xfwar" timestamp="0"&gt;1559&lt;/key&gt;&lt;/foreign-keys&gt;&lt;ref-type name="Book"&gt;6&lt;/ref-type&gt;&lt;contributors&gt;&lt;authors&gt;&lt;author&gt;Chapman, A. D.&lt;/author&gt;&lt;author&gt;Wieczorek, J.&lt;/author&gt;&lt;/authors&gt;&lt;/contributors&gt;&lt;titles&gt;&lt;title&gt;Guide to best practices for georeferencing&lt;/title&gt;&lt;/titles&gt;&lt;keywords&gt;&lt;keyword&gt;Georeferencing&lt;/keyword&gt;&lt;keyword&gt;GIS&lt;/keyword&gt;&lt;keyword&gt;Error estimation&lt;/keyword&gt;&lt;/keywords&gt;&lt;dates&gt;&lt;year&gt;2006&lt;/year&gt;&lt;/dates&gt;&lt;pub-location&gt;Copenhagen&lt;/pub-location&gt;&lt;publisher&gt;Global Biodiversity Information Facility&lt;/publisher&gt;&lt;urls&gt;&lt;/urls&gt;&lt;/record&gt;&lt;/Cite&gt;&lt;Cite&gt;&lt;Author&gt;Wieczorek&lt;/Author&gt;&lt;Year&gt;2004&lt;/Year&gt;&lt;RecNum&gt;1558&lt;/RecNum&gt;&lt;record&gt;&lt;rec-number&gt;1558&lt;/rec-number&gt;&lt;foreign-keys&gt;&lt;key app="EN" db-id="vt9a5zr9sxrt9ie9e5fpwedxwee9a00xfwar" timestamp="0"&gt;1558&lt;/key&gt;&lt;/foreign-keys&gt;&lt;ref-type name="Journal Article"&gt;17&lt;/ref-type&gt;&lt;contributors&gt;&lt;authors&gt;&lt;author&gt;Wieczorek, J.&lt;/author&gt;&lt;author&gt;Guo, Q.&lt;/author&gt;&lt;author&gt;Hijmans, R.&lt;/author&gt;&lt;/authors&gt;&lt;/contributors&gt;&lt;titles&gt;&lt;title&gt;The point-radius method for georeferencing locality descriptions and calculating associated uncertainty&lt;/title&gt;&lt;secondary-title&gt;International Journal of Geographical Information Science&lt;/secondary-title&gt;&lt;/titles&gt;&lt;pages&gt;745-767&lt;/pages&gt;&lt;volume&gt;18&lt;/volume&gt;&lt;keywords&gt;&lt;keyword&gt;georeferencing&lt;/keyword&gt;&lt;keyword&gt;error estimation&lt;/keyword&gt;&lt;keyword&gt;GIS&lt;/keyword&gt;&lt;keyword&gt;MaNis&lt;/keyword&gt;&lt;/keywords&gt;&lt;dates&gt;&lt;year&gt;2004&lt;/year&gt;&lt;/dates&gt;&lt;urls&gt;&lt;/urls&gt;&lt;/record&gt;&lt;/Cite&gt;&lt;/EndNote&gt;</w:instrText>
      </w:r>
      <w:r w:rsidR="005F0A0E">
        <w:fldChar w:fldCharType="separate"/>
      </w:r>
      <w:r w:rsidR="005F0A0E">
        <w:rPr>
          <w:noProof/>
        </w:rPr>
        <w:t>(</w:t>
      </w:r>
      <w:hyperlink w:anchor="_ENREF_13" w:tooltip="Chapman, 2006 #1559" w:history="1">
        <w:r w:rsidR="002A22A1">
          <w:rPr>
            <w:noProof/>
          </w:rPr>
          <w:t>Chapman &amp;  Wieczorek, 2006</w:t>
        </w:r>
      </w:hyperlink>
      <w:r w:rsidR="005F0A0E">
        <w:rPr>
          <w:noProof/>
        </w:rPr>
        <w:t xml:space="preserve">, </w:t>
      </w:r>
      <w:hyperlink w:anchor="_ENREF_58" w:tooltip="Wieczorek, 2004 #1558" w:history="1">
        <w:r w:rsidR="002A22A1">
          <w:rPr>
            <w:noProof/>
          </w:rPr>
          <w:t>Wieczorek</w:t>
        </w:r>
        <w:r w:rsidR="002A22A1" w:rsidRPr="005F0A0E">
          <w:rPr>
            <w:i/>
            <w:noProof/>
          </w:rPr>
          <w:t xml:space="preserve"> et al.</w:t>
        </w:r>
        <w:r w:rsidR="002A22A1">
          <w:rPr>
            <w:noProof/>
          </w:rPr>
          <w:t>, 2004</w:t>
        </w:r>
      </w:hyperlink>
      <w:r w:rsidR="005F0A0E">
        <w:rPr>
          <w:noProof/>
        </w:rPr>
        <w:t>)</w:t>
      </w:r>
      <w:r w:rsidR="005F0A0E">
        <w:fldChar w:fldCharType="end"/>
      </w:r>
      <w:r w:rsidR="0031480E">
        <w:t xml:space="preserve">. For quality assurance, </w:t>
      </w:r>
      <w:r w:rsidR="00F51924">
        <w:t>we restricted analyses to</w:t>
      </w:r>
      <w:r w:rsidR="0031480E">
        <w:t xml:space="preserve"> rodent and shrew</w:t>
      </w:r>
      <w:r w:rsidR="003368E5">
        <w:t xml:space="preserve"> specimens</w:t>
      </w:r>
      <w:r w:rsidR="0031480E">
        <w:t xml:space="preserve"> </w:t>
      </w:r>
      <w:r w:rsidR="00EC0814">
        <w:t>with</w:t>
      </w:r>
      <w:r w:rsidR="0031480E">
        <w:t xml:space="preserve"> </w:t>
      </w:r>
      <w:r w:rsidR="00C57F0D">
        <w:t>(1)</w:t>
      </w:r>
      <w:r w:rsidR="003368E5">
        <w:t xml:space="preserve"> </w:t>
      </w:r>
      <w:r w:rsidR="00F51924">
        <w:t xml:space="preserve">a </w:t>
      </w:r>
      <w:r w:rsidR="00CE3AAD">
        <w:t>reliable</w:t>
      </w:r>
      <w:r w:rsidR="003368E5">
        <w:t xml:space="preserve"> species-level identification by an expert, re-verified by </w:t>
      </w:r>
      <w:r w:rsidR="007019E0">
        <w:t xml:space="preserve">CMM, </w:t>
      </w:r>
      <w:r w:rsidR="003368E5">
        <w:t xml:space="preserve">or in a </w:t>
      </w:r>
      <w:r w:rsidR="00761EE7">
        <w:t xml:space="preserve">robust </w:t>
      </w:r>
      <w:r w:rsidR="003368E5">
        <w:t xml:space="preserve">locality </w:t>
      </w:r>
      <w:r w:rsidR="00761EE7">
        <w:t>for the species (core elevations in the local distribution)</w:t>
      </w:r>
      <w:r w:rsidR="003368E5">
        <w:t xml:space="preserve">; (2) </w:t>
      </w:r>
      <w:r w:rsidR="00F51924">
        <w:t xml:space="preserve">a </w:t>
      </w:r>
      <w:r w:rsidR="00AB37E8">
        <w:t>documented</w:t>
      </w:r>
      <w:r w:rsidR="00983DDF">
        <w:t xml:space="preserve"> year</w:t>
      </w:r>
      <w:r w:rsidR="00B46DBF">
        <w:t xml:space="preserve"> or time period</w:t>
      </w:r>
      <w:r w:rsidR="00983DDF">
        <w:t xml:space="preserve"> of collection</w:t>
      </w:r>
      <w:r w:rsidR="00E64846">
        <w:t>;</w:t>
      </w:r>
      <w:r w:rsidR="00983DDF">
        <w:t xml:space="preserve"> (3) </w:t>
      </w:r>
      <w:r w:rsidR="00B83C9C">
        <w:t>an elevation provided by the collector</w:t>
      </w:r>
      <w:r w:rsidR="00983DDF">
        <w:t xml:space="preserve"> </w:t>
      </w:r>
      <w:r w:rsidR="00B83C9C">
        <w:t xml:space="preserve">or </w:t>
      </w:r>
      <w:r w:rsidR="003368E5">
        <w:t>a locality</w:t>
      </w:r>
      <w:r w:rsidR="0031480E">
        <w:t xml:space="preserve"> specific enough to be georeferenced </w:t>
      </w:r>
      <w:r w:rsidR="00CE3AAD">
        <w:t xml:space="preserve">(latitude, longitude, elevation) </w:t>
      </w:r>
      <w:r w:rsidR="0031480E">
        <w:t>with a</w:t>
      </w:r>
      <w:r w:rsidR="00E64846">
        <w:t>n horizontal</w:t>
      </w:r>
      <w:r w:rsidR="0031480E">
        <w:t xml:space="preserve"> error &lt;</w:t>
      </w:r>
      <w:r w:rsidR="00983DDF">
        <w:t>1</w:t>
      </w:r>
      <w:r w:rsidR="00B83C9C">
        <w:t>000</w:t>
      </w:r>
      <w:r w:rsidR="00761EE7">
        <w:t xml:space="preserve"> </w:t>
      </w:r>
      <w:r w:rsidR="00B83C9C">
        <w:t>m</w:t>
      </w:r>
      <w:r w:rsidR="00761EE7">
        <w:t xml:space="preserve"> in the latitude-longitude</w:t>
      </w:r>
      <w:r w:rsidR="00983DDF">
        <w:t xml:space="preserve"> (designated as usable) or &lt;5000</w:t>
      </w:r>
      <w:r w:rsidR="00761EE7">
        <w:t xml:space="preserve"> </w:t>
      </w:r>
      <w:r w:rsidR="00983DDF">
        <w:t xml:space="preserve">m (designated as marginal) with the </w:t>
      </w:r>
      <w:r w:rsidR="00B83C9C">
        <w:t>stricte</w:t>
      </w:r>
      <w:r w:rsidR="00761EE7">
        <w:t>st</w:t>
      </w:r>
      <w:r w:rsidR="00B83C9C">
        <w:t xml:space="preserve"> criteria </w:t>
      </w:r>
      <w:r w:rsidR="00983DDF">
        <w:t>used in the final</w:t>
      </w:r>
      <w:r w:rsidR="00B83C9C">
        <w:t xml:space="preserve"> </w:t>
      </w:r>
      <w:r w:rsidR="00983DDF">
        <w:t>lowest and highest known sites</w:t>
      </w:r>
      <w:r w:rsidR="00E64846">
        <w:t>;</w:t>
      </w:r>
      <w:r w:rsidR="00AB37E8">
        <w:t xml:space="preserve"> and (4) </w:t>
      </w:r>
      <w:r w:rsidR="00C57F0D">
        <w:t xml:space="preserve">a location </w:t>
      </w:r>
      <w:r w:rsidR="00AB37E8">
        <w:t>within the northeast portion of the Front Range (Boulder and Larimer counties) or the southwestern portion of the San Juans (Dolores, La Plata, Montezuma, San Juan counties)</w:t>
      </w:r>
      <w:r w:rsidR="003037CD">
        <w:t xml:space="preserve">. </w:t>
      </w:r>
      <w:r w:rsidR="0003107F">
        <w:t>Each species</w:t>
      </w:r>
      <w:r w:rsidR="00E64846">
        <w:t>’</w:t>
      </w:r>
      <w:r w:rsidR="0003107F">
        <w:t xml:space="preserve"> historical elevational range on each gradient was based on the vetted specimen records dated before 1980. </w:t>
      </w:r>
      <w:r w:rsidR="003368E5">
        <w:t>These data were augmented by historical specimen</w:t>
      </w:r>
      <w:r w:rsidR="002737CB">
        <w:t>s</w:t>
      </w:r>
      <w:r w:rsidR="003368E5">
        <w:t xml:space="preserve"> or trapping records </w:t>
      </w:r>
      <w:r w:rsidR="002737CB">
        <w:t xml:space="preserve">in the literature </w:t>
      </w:r>
      <w:r w:rsidR="003368E5">
        <w:t xml:space="preserve">that we did not encounter from the museums, including </w:t>
      </w:r>
      <w:r w:rsidR="00EC0814">
        <w:t xml:space="preserve">from </w:t>
      </w:r>
      <w:r w:rsidR="003368E5">
        <w:t>the</w:t>
      </w:r>
      <w:r w:rsidR="00B83C9C" w:rsidRPr="00B83C9C">
        <w:t xml:space="preserve"> </w:t>
      </w:r>
      <w:r w:rsidR="00B83C9C" w:rsidRPr="00B83C9C">
        <w:rPr>
          <w:i/>
        </w:rPr>
        <w:t>Colorado Biological Survey</w:t>
      </w:r>
      <w:r w:rsidR="00B83C9C">
        <w:t xml:space="preserve"> </w:t>
      </w:r>
      <w:r w:rsidR="00B83C9C">
        <w:fldChar w:fldCharType="begin"/>
      </w:r>
      <w:r w:rsidR="00B83C9C">
        <w:instrText xml:space="preserve"> ADDIN EN.CITE &lt;EndNote&gt;&lt;Cite&gt;&lt;Author&gt;Cary&lt;/Author&gt;&lt;Year&gt;1911&lt;/Year&gt;&lt;RecNum&gt;3288&lt;/RecNum&gt;&lt;DisplayText&gt;(Cary, 1911)&lt;/DisplayText&gt;&lt;record&gt;&lt;rec-number&gt;3288&lt;/rec-number&gt;&lt;foreign-keys&gt;&lt;key app="EN" db-id="vt9a5zr9sxrt9ie9e5fpwedxwee9a00xfwar" timestamp="0"&gt;3288&lt;/key&gt;&lt;/foreign-keys&gt;&lt;ref-type name="Report"&gt;27&lt;/ref-type&gt;&lt;contributors&gt;&lt;authors&gt;&lt;author&gt;Cary, Merritt&lt;/author&gt;&lt;/authors&gt;&lt;tertiary-authors&gt;&lt;author&gt;U. S. Fish&lt;/author&gt;&lt;author&gt;Wildlife, Service&lt;/author&gt;&lt;/tertiary-authors&gt;&lt;/contributors&gt;&lt;titles&gt;&lt;title&gt;A biological survey of Colorado&lt;/title&gt;&lt;secondary-title&gt;North American Fauna&lt;/secondary-title&gt;&lt;/titles&gt;&lt;edition&gt;-&lt;/edition&gt;&lt;dates&gt;&lt;year&gt;1911&lt;/year&gt;&lt;/dates&gt;&lt;isbn&gt;33&lt;/isbn&gt;&lt;work-type&gt;Report&lt;/work-type&gt;&lt;urls&gt;&lt;related-urls&gt;&lt;url&gt;http://pubs.er.usgs.gov/publication/naf33&lt;/url&gt;&lt;/related-urls&gt;&lt;/urls&gt;&lt;remote-database-name&gt;USGS Publications Warehouse&lt;/remote-database-name&gt;&lt;language&gt;English&lt;/language&gt;&lt;/record&gt;&lt;/Cite&gt;&lt;/EndNote&gt;</w:instrText>
      </w:r>
      <w:r w:rsidR="00B83C9C">
        <w:fldChar w:fldCharType="separate"/>
      </w:r>
      <w:r w:rsidR="00B83C9C">
        <w:rPr>
          <w:noProof/>
        </w:rPr>
        <w:t>(</w:t>
      </w:r>
      <w:hyperlink w:anchor="_ENREF_12" w:tooltip="Cary, 1911 #3288" w:history="1">
        <w:r w:rsidR="002A22A1">
          <w:rPr>
            <w:noProof/>
          </w:rPr>
          <w:t>Cary, 1911</w:t>
        </w:r>
      </w:hyperlink>
      <w:r w:rsidR="00B83C9C">
        <w:rPr>
          <w:noProof/>
        </w:rPr>
        <w:t>)</w:t>
      </w:r>
      <w:r w:rsidR="00B83C9C">
        <w:fldChar w:fldCharType="end"/>
      </w:r>
      <w:r w:rsidR="00B83C9C">
        <w:t xml:space="preserve">, </w:t>
      </w:r>
      <w:r w:rsidR="00B83C9C" w:rsidRPr="00B83C9C">
        <w:rPr>
          <w:i/>
        </w:rPr>
        <w:t xml:space="preserve">Mammals of Mesa Verde National Park, Colorado </w:t>
      </w:r>
      <w:r w:rsidR="00B83C9C">
        <w:fldChar w:fldCharType="begin"/>
      </w:r>
      <w:r w:rsidR="00B83C9C">
        <w:instrText xml:space="preserve"> ADDIN EN.CITE &lt;EndNote&gt;&lt;Cite&gt;&lt;Author&gt;Anderson&lt;/Author&gt;&lt;Year&gt;1961&lt;/Year&gt;&lt;RecNum&gt;3444&lt;/RecNum&gt;&lt;DisplayText&gt;(Anderson, 1961)&lt;/DisplayText&gt;&lt;record&gt;&lt;rec-number&gt;3444&lt;/rec-number&gt;&lt;foreign-keys&gt;&lt;key app="EN" db-id="vt9a5zr9sxrt9ie9e5fpwedxwee9a00xfwar" timestamp="0"&gt;3444&lt;/key&gt;&lt;/foreign-keys&gt;&lt;ref-type name="Journal Article"&gt;17&lt;/ref-type&gt;&lt;contributors&gt;&lt;authors&gt;&lt;author&gt;Anderson, Sydney&lt;/author&gt;&lt;/authors&gt;&lt;/contributors&gt;&lt;titles&gt;&lt;title&gt;Mammals of Mesa Verde National Park, Colorado&lt;/title&gt;&lt;secondary-title&gt;University of Kansas Publications, Museum of Natural History&lt;/secondary-title&gt;&lt;/titles&gt;&lt;pages&gt;29–67&lt;/pages&gt;&lt;volume&gt;14&lt;/volume&gt;&lt;number&gt;3&lt;/number&gt;&lt;dates&gt;&lt;year&gt;1961&lt;/year&gt;&lt;/dates&gt;&lt;urls&gt;&lt;related-urls&gt;&lt;url&gt;http://www.gutenberg.org/files/31035/31035-h/31035-h.htm&lt;/url&gt;&lt;/related-urls&gt;&lt;/urls&gt;&lt;/record&gt;&lt;/Cite&gt;&lt;/EndNote&gt;</w:instrText>
      </w:r>
      <w:r w:rsidR="00B83C9C">
        <w:fldChar w:fldCharType="separate"/>
      </w:r>
      <w:r w:rsidR="00B83C9C">
        <w:rPr>
          <w:noProof/>
        </w:rPr>
        <w:t>(</w:t>
      </w:r>
      <w:hyperlink w:anchor="_ENREF_1" w:tooltip="Anderson, 1961 #3444" w:history="1">
        <w:r w:rsidR="002A22A1">
          <w:rPr>
            <w:noProof/>
          </w:rPr>
          <w:t>Anderson, 1961</w:t>
        </w:r>
      </w:hyperlink>
      <w:r w:rsidR="00B83C9C">
        <w:rPr>
          <w:noProof/>
        </w:rPr>
        <w:t>)</w:t>
      </w:r>
      <w:r w:rsidR="00B83C9C">
        <w:fldChar w:fldCharType="end"/>
      </w:r>
      <w:r w:rsidR="00B83C9C">
        <w:t>, and</w:t>
      </w:r>
      <w:r w:rsidR="003368E5">
        <w:t xml:space="preserve"> </w:t>
      </w:r>
      <w:r w:rsidR="003368E5" w:rsidRPr="003368E5">
        <w:rPr>
          <w:i/>
        </w:rPr>
        <w:t>Distribution of Mammals in Colorado</w:t>
      </w:r>
      <w:r w:rsidR="003368E5">
        <w:t xml:space="preserve"> </w:t>
      </w:r>
      <w:r w:rsidR="003368E5">
        <w:fldChar w:fldCharType="begin"/>
      </w:r>
      <w:r w:rsidR="003368E5">
        <w:instrText xml:space="preserve"> ADDIN EN.CITE &lt;EndNote&gt;&lt;Cite&gt;&lt;Author&gt;Armstrong&lt;/Author&gt;&lt;Year&gt;1972&lt;/Year&gt;&lt;RecNum&gt;2227&lt;/RecNum&gt;&lt;DisplayText&gt;(Armstrong, 1972)&lt;/DisplayText&gt;&lt;record&gt;&lt;rec-number&gt;2227&lt;/rec-number&gt;&lt;foreign-keys&gt;&lt;key app="EN" db-id="vt9a5zr9sxrt9ie9e5fpwedxwee9a00xfwar" timestamp="0"&gt;2227&lt;/key&gt;&lt;/foreign-keys&gt;&lt;ref-type name="Journal Article"&gt;17&lt;/ref-type&gt;&lt;contributors&gt;&lt;authors&gt;&lt;author&gt;Armstrong, David M.&lt;/author&gt;&lt;/authors&gt;&lt;/contributors&gt;&lt;titles&gt;&lt;title&gt;Distribution of mammals in Colorado&lt;/title&gt;&lt;secondary-title&gt;Monograph of the Museum of Natural History, The University of Kansas&lt;/secondary-title&gt;&lt;/titles&gt;&lt;pages&gt;415&lt;/pages&gt;&lt;volume&gt;3&lt;/volume&gt;&lt;dates&gt;&lt;year&gt;1972&lt;/year&gt;&lt;/dates&gt;&lt;pub-location&gt;Lawrence, Kansas&lt;/pub-location&gt;&lt;publisher&gt;University of Kansas&lt;/publisher&gt;&lt;urls&gt;&lt;/urls&gt;&lt;/record&gt;&lt;/Cite&gt;&lt;/EndNote&gt;</w:instrText>
      </w:r>
      <w:r w:rsidR="003368E5">
        <w:fldChar w:fldCharType="separate"/>
      </w:r>
      <w:r w:rsidR="003368E5">
        <w:rPr>
          <w:noProof/>
        </w:rPr>
        <w:t>(</w:t>
      </w:r>
      <w:hyperlink w:anchor="_ENREF_3" w:tooltip="Armstrong, 1972 #2227" w:history="1">
        <w:r w:rsidR="002A22A1">
          <w:rPr>
            <w:noProof/>
          </w:rPr>
          <w:t>Armstrong, 1972</w:t>
        </w:r>
      </w:hyperlink>
      <w:r w:rsidR="003368E5">
        <w:rPr>
          <w:noProof/>
        </w:rPr>
        <w:t>)</w:t>
      </w:r>
      <w:r w:rsidR="003368E5">
        <w:fldChar w:fldCharType="end"/>
      </w:r>
      <w:r w:rsidR="00EC0814">
        <w:t xml:space="preserve"> </w:t>
      </w:r>
      <w:r w:rsidR="00B83C9C">
        <w:t>with a particular emphasis on lowest and highest historical records in each mountain region</w:t>
      </w:r>
      <w:r w:rsidR="003368E5">
        <w:t>.</w:t>
      </w:r>
      <w:r w:rsidR="00CE3AAD">
        <w:t xml:space="preserve"> The most rigorous vetting was </w:t>
      </w:r>
      <w:r w:rsidR="007930F9">
        <w:t>implemented for the lowest and highest kn</w:t>
      </w:r>
      <w:r w:rsidR="00C57F0D">
        <w:t>own localities for each species</w:t>
      </w:r>
      <w:r w:rsidR="00E64846">
        <w:t xml:space="preserve">, in which case records were not used if </w:t>
      </w:r>
      <w:r w:rsidR="007930F9">
        <w:t>any significant error was plausible in the locality, the elevation</w:t>
      </w:r>
      <w:r w:rsidR="00AE11C0">
        <w:t>,</w:t>
      </w:r>
      <w:r w:rsidR="007930F9">
        <w:t xml:space="preserve"> or the identification. </w:t>
      </w:r>
    </w:p>
    <w:p w14:paraId="0896A09C" w14:textId="77777777" w:rsidR="0031480E" w:rsidRPr="00377250" w:rsidRDefault="0031480E" w:rsidP="00EE3CE2">
      <w:pPr>
        <w:spacing w:line="480" w:lineRule="auto"/>
      </w:pPr>
    </w:p>
    <w:p w14:paraId="1A0ACE49" w14:textId="158D93B2" w:rsidR="00CA7CF5" w:rsidRDefault="00EE3CE2" w:rsidP="00CA7CF5">
      <w:pPr>
        <w:spacing w:line="480" w:lineRule="auto"/>
        <w:rPr>
          <w:i/>
        </w:rPr>
      </w:pPr>
      <w:r>
        <w:t xml:space="preserve"> </w:t>
      </w:r>
      <w:r w:rsidR="00CA7CF5">
        <w:rPr>
          <w:i/>
        </w:rPr>
        <w:t xml:space="preserve">Contemporary </w:t>
      </w:r>
      <w:r w:rsidR="00CA7CF5" w:rsidRPr="00FE27AE">
        <w:rPr>
          <w:i/>
        </w:rPr>
        <w:t xml:space="preserve">Mammal </w:t>
      </w:r>
      <w:r w:rsidR="00E64846">
        <w:rPr>
          <w:i/>
        </w:rPr>
        <w:t>D</w:t>
      </w:r>
      <w:r w:rsidR="00CA7CF5" w:rsidRPr="00FE27AE">
        <w:rPr>
          <w:i/>
        </w:rPr>
        <w:t>ata</w:t>
      </w:r>
    </w:p>
    <w:p w14:paraId="6ECC587B" w14:textId="6EAD6A80" w:rsidR="00BE5715" w:rsidRDefault="0003107F" w:rsidP="00C57B5D">
      <w:pPr>
        <w:spacing w:line="480" w:lineRule="auto"/>
      </w:pPr>
      <w:r>
        <w:t>All specimens from our Colorado mammal database</w:t>
      </w:r>
      <w:r w:rsidR="00A55FDE">
        <w:t xml:space="preserve"> and contemporary surveys</w:t>
      </w:r>
      <w:r>
        <w:t xml:space="preserve"> that met the accuracy criteria and were collected or documented after 200</w:t>
      </w:r>
      <w:r w:rsidR="00C57B5D">
        <w:t>5</w:t>
      </w:r>
      <w:r>
        <w:t xml:space="preserve"> were included in the contemporary data</w:t>
      </w:r>
      <w:r w:rsidR="00A55FDE">
        <w:t xml:space="preserve"> (Figure </w:t>
      </w:r>
      <w:r w:rsidR="00C6736B">
        <w:t>2</w:t>
      </w:r>
      <w:r w:rsidR="00A55FDE">
        <w:t xml:space="preserve"> stars)</w:t>
      </w:r>
      <w:r>
        <w:t>. The Colorado databa</w:t>
      </w:r>
      <w:r w:rsidR="006320EC">
        <w:t>se was augmented in 2018 using</w:t>
      </w:r>
      <w:r>
        <w:t xml:space="preserve"> </w:t>
      </w:r>
      <w:r w:rsidR="00C57B5D">
        <w:t>search</w:t>
      </w:r>
      <w:r w:rsidR="004C6815">
        <w:t>es</w:t>
      </w:r>
      <w:r>
        <w:t xml:space="preserve"> on GBIF (Global Biodiversity Information Facility</w:t>
      </w:r>
      <w:r w:rsidR="00C57B5D">
        <w:t xml:space="preserve">: </w:t>
      </w:r>
      <w:r w:rsidR="004C6815" w:rsidRPr="004E4C0C">
        <w:t>www.gbif.org</w:t>
      </w:r>
      <w:r w:rsidR="00C57B5D">
        <w:t>)</w:t>
      </w:r>
      <w:r w:rsidR="004C6815">
        <w:t xml:space="preserve"> and Arctos (</w:t>
      </w:r>
      <w:r w:rsidR="004C6815" w:rsidRPr="004E4C0C">
        <w:t>https://arctos.database.museum</w:t>
      </w:r>
      <w:r w:rsidR="004C6815">
        <w:t>)</w:t>
      </w:r>
      <w:r>
        <w:t xml:space="preserve"> for more recent specimens</w:t>
      </w:r>
      <w:r w:rsidR="00C57B5D">
        <w:t xml:space="preserve"> (2006–2018)</w:t>
      </w:r>
      <w:r>
        <w:t xml:space="preserve"> of just our target species </w:t>
      </w:r>
      <w:r w:rsidR="001E1D98">
        <w:t xml:space="preserve">that had been </w:t>
      </w:r>
      <w:r w:rsidR="00C57B5D">
        <w:t>added or collected since</w:t>
      </w:r>
      <w:r>
        <w:t xml:space="preserve"> our original </w:t>
      </w:r>
      <w:r w:rsidR="00C57B5D">
        <w:t>database construction</w:t>
      </w:r>
      <w:r>
        <w:t>.</w:t>
      </w:r>
      <w:r w:rsidR="00C57B5D">
        <w:t xml:space="preserve"> These were georeferenced</w:t>
      </w:r>
      <w:r w:rsidR="0094438A">
        <w:t xml:space="preserve"> </w:t>
      </w:r>
      <w:r w:rsidR="006320EC">
        <w:t>(</w:t>
      </w:r>
      <w:r w:rsidR="0094438A">
        <w:t>if not originally</w:t>
      </w:r>
      <w:r w:rsidR="006320EC">
        <w:t>)</w:t>
      </w:r>
      <w:r w:rsidR="00C57B5D">
        <w:t xml:space="preserve"> and vetted as were all previous records. </w:t>
      </w:r>
    </w:p>
    <w:p w14:paraId="4CC5446A" w14:textId="34440541" w:rsidR="0008674F" w:rsidRPr="0003107F" w:rsidRDefault="00BE5715" w:rsidP="00B35BCC">
      <w:pPr>
        <w:spacing w:line="480" w:lineRule="auto"/>
        <w:ind w:firstLine="720"/>
      </w:pPr>
      <w:r>
        <w:t>F</w:t>
      </w:r>
      <w:r w:rsidR="00C57B5D">
        <w:t>or sy</w:t>
      </w:r>
      <w:r w:rsidR="001E1D98">
        <w:t xml:space="preserve">stematic, contemporary mammal </w:t>
      </w:r>
      <w:r w:rsidR="00C57B5D">
        <w:t xml:space="preserve">surveys, two </w:t>
      </w:r>
      <w:r w:rsidR="0003107F">
        <w:t xml:space="preserve">elevational transects were established in the </w:t>
      </w:r>
      <w:r w:rsidR="00C57B5D">
        <w:t>southwestern San Juan Mountains and two</w:t>
      </w:r>
      <w:r w:rsidR="0094438A">
        <w:t xml:space="preserve"> in</w:t>
      </w:r>
      <w:r w:rsidR="002768EB">
        <w:t xml:space="preserve"> the northeastern </w:t>
      </w:r>
      <w:r w:rsidR="0094438A">
        <w:t xml:space="preserve">Front Range </w:t>
      </w:r>
      <w:r>
        <w:fldChar w:fldCharType="begin"/>
      </w:r>
      <w:r w:rsidR="009223CE">
        <w:instrText xml:space="preserve"> ADDIN EN.CITE &lt;EndNote&gt;&lt;Cite&gt;&lt;Author&gt;McCain&lt;/Author&gt;&lt;Year&gt;2018&lt;/Year&gt;&lt;RecNum&gt;3487&lt;/RecNum&gt;&lt;Prefix&gt;Figure 2: some stars`; Figure S1.1`; &lt;/Prefix&gt;&lt;DisplayText&gt;(Figure 2: some stars; Figure S1.1; McCain&lt;style face="italic"&gt; et al.&lt;/style&gt;, 2018)&lt;/DisplayText&gt;&lt;record&gt;&lt;rec-number&gt;3487&lt;/rec-number&gt;&lt;foreign-keys&gt;&lt;key app="EN" db-id="vt9a5zr9sxrt9ie9e5fpwedxwee9a00xfwar" timestamp="1538517837"&gt;3487&lt;/key&gt;&lt;/foreign-keys&gt;&lt;ref-type name="Journal Article"&gt;17&lt;/ref-type&gt;&lt;contributors&gt;&lt;authors&gt;&lt;author&gt;McCain, Christy M.&lt;/author&gt;&lt;author&gt;King, Sarah R. B.&lt;/author&gt;&lt;author&gt;Szewczyk, Tim&lt;/author&gt;&lt;author&gt;Beck, Jan&lt;/author&gt;&lt;/authors&gt;&lt;/contributors&gt;&lt;titles&gt;&lt;title&gt;Small mammal species richness is directly linked to regional productivity, but decoupled from food resources, abundance, or habitat complexity&lt;/title&gt;&lt;secondary-title&gt;Journal of Biogeography&lt;/secondary-title&gt;&lt;/titles&gt;&lt;periodical&gt;&lt;full-title&gt;Journal of Biogeography&lt;/full-title&gt;&lt;/periodical&gt;&lt;pages&gt;2533–2545&lt;/pages&gt;&lt;volume&gt;45&lt;/volume&gt;&lt;dates&gt;&lt;year&gt;2018&lt;/year&gt;&lt;/dates&gt;&lt;urls&gt;&lt;related-urls&gt;&lt;url&gt;https://onlinelibrary.wiley.com/doi/abs/10.1111/jbi.13432&lt;/url&gt;&lt;/related-urls&gt;&lt;/urls&gt;&lt;electronic-resource-num&gt;doi:10.1111/jbi.13432&lt;/electronic-resource-num&gt;&lt;/record&gt;&lt;/Cite&gt;&lt;/EndNote&gt;</w:instrText>
      </w:r>
      <w:r>
        <w:fldChar w:fldCharType="separate"/>
      </w:r>
      <w:r w:rsidR="009223CE">
        <w:rPr>
          <w:noProof/>
        </w:rPr>
        <w:t>(</w:t>
      </w:r>
      <w:hyperlink w:anchor="_ENREF_37" w:tooltip="McCain, 2018 #3487" w:history="1">
        <w:r w:rsidR="002A22A1">
          <w:rPr>
            <w:noProof/>
          </w:rPr>
          <w:t>Figure 2: some stars; Figure S1.1; McCain</w:t>
        </w:r>
        <w:r w:rsidR="002A22A1" w:rsidRPr="009223CE">
          <w:rPr>
            <w:i/>
            <w:noProof/>
          </w:rPr>
          <w:t xml:space="preserve"> et al.</w:t>
        </w:r>
        <w:r w:rsidR="002A22A1">
          <w:rPr>
            <w:noProof/>
          </w:rPr>
          <w:t>, 2018</w:t>
        </w:r>
      </w:hyperlink>
      <w:r w:rsidR="009223CE">
        <w:rPr>
          <w:noProof/>
        </w:rPr>
        <w:t>)</w:t>
      </w:r>
      <w:r>
        <w:fldChar w:fldCharType="end"/>
      </w:r>
      <w:r w:rsidR="0003107F">
        <w:t xml:space="preserve">. Each transect consisted of eight sites placed every 200−300m </w:t>
      </w:r>
      <w:r w:rsidR="002768EB">
        <w:t xml:space="preserve">in </w:t>
      </w:r>
      <w:r w:rsidR="0003107F">
        <w:t>elevation between the base of the range (1400−1700m) and the upper limit of vegetation on the mountain top (3600−3800m)</w:t>
      </w:r>
      <w:r w:rsidR="0094438A">
        <w:t xml:space="preserve"> (</w:t>
      </w:r>
      <w:r w:rsidR="006320EC">
        <w:t>Figure</w:t>
      </w:r>
      <w:r w:rsidR="0094438A">
        <w:t xml:space="preserve"> S1</w:t>
      </w:r>
      <w:r w:rsidR="006320EC">
        <w:t>.1</w:t>
      </w:r>
      <w:r w:rsidR="0094438A">
        <w:t>)</w:t>
      </w:r>
      <w:r w:rsidR="0003107F">
        <w:t xml:space="preserve">. </w:t>
      </w:r>
      <w:r w:rsidR="00C57B5D">
        <w:t>At each of these</w:t>
      </w:r>
      <w:r w:rsidR="002768EB">
        <w:t xml:space="preserve"> 32 sites, </w:t>
      </w:r>
      <w:r w:rsidR="00C57B5D">
        <w:t>w</w:t>
      </w:r>
      <w:r w:rsidR="0003107F">
        <w:t>e</w:t>
      </w:r>
      <w:r w:rsidR="00C57B5D">
        <w:t xml:space="preserve"> conducted</w:t>
      </w:r>
      <w:r w:rsidR="0003107F">
        <w:t xml:space="preserve"> small mammal </w:t>
      </w:r>
      <w:r w:rsidR="00C57B5D">
        <w:t xml:space="preserve">surveys </w:t>
      </w:r>
      <w:r w:rsidR="002768EB" w:rsidRPr="002768EB">
        <w:t xml:space="preserve">between 2010−2012 </w:t>
      </w:r>
      <w:r w:rsidR="00C57B5D">
        <w:t xml:space="preserve">using </w:t>
      </w:r>
      <w:r>
        <w:t>live-trapping</w:t>
      </w:r>
      <w:r w:rsidR="0003107F">
        <w:t>, pitfall</w:t>
      </w:r>
      <w:r>
        <w:t xml:space="preserve"> traps</w:t>
      </w:r>
      <w:r w:rsidR="001E1D98">
        <w:t>, and visual surveys</w:t>
      </w:r>
      <w:r w:rsidR="0003107F">
        <w:t xml:space="preserve">. </w:t>
      </w:r>
      <w:r>
        <w:t xml:space="preserve">We chose sites that </w:t>
      </w:r>
      <w:r w:rsidR="006D07F6">
        <w:t>reflected</w:t>
      </w:r>
      <w:r>
        <w:t xml:space="preserve"> the main habitats at that elevation and were anthropogenically undisturbed. Mark and recapture live-trapping was based on</w:t>
      </w:r>
      <w:r w:rsidR="0003107F">
        <w:t xml:space="preserve"> 300 Sherman live-traps </w:t>
      </w:r>
      <w:r>
        <w:t>open for 5 consecutive nights</w:t>
      </w:r>
      <w:r w:rsidR="006D07F6">
        <w:t xml:space="preserve"> placed across habitat types (1</w:t>
      </w:r>
      <w:r>
        <w:t>500 trap-nights</w:t>
      </w:r>
      <w:r w:rsidR="00B35BCC">
        <w:t xml:space="preserve"> per site</w:t>
      </w:r>
      <w:r>
        <w:t>)</w:t>
      </w:r>
      <w:r w:rsidR="0003107F">
        <w:t xml:space="preserve">. Additionally, </w:t>
      </w:r>
      <w:r>
        <w:t>40</w:t>
      </w:r>
      <w:r w:rsidR="0003107F">
        <w:t xml:space="preserve"> pitfall traps, which better </w:t>
      </w:r>
      <w:r>
        <w:t>detect</w:t>
      </w:r>
      <w:r w:rsidR="0003107F">
        <w:t xml:space="preserve"> shrew species, were sampled</w:t>
      </w:r>
      <w:r w:rsidR="001E1D98" w:rsidRPr="001E1D98">
        <w:t xml:space="preserve"> </w:t>
      </w:r>
      <w:r w:rsidR="001E1D98">
        <w:t>across habitats</w:t>
      </w:r>
      <w:r w:rsidR="0003107F">
        <w:t xml:space="preserve"> for 90 days (~3600 pitfall trap-nights</w:t>
      </w:r>
      <w:r w:rsidR="00B35BCC">
        <w:t xml:space="preserve"> per site</w:t>
      </w:r>
      <w:r>
        <w:t xml:space="preserve">). </w:t>
      </w:r>
      <w:r w:rsidR="0003107F">
        <w:t>For diurnal rodents that do not readily enter live-traps, five visual transect surveys were conducted for one hour during each of the trapping days. Visual s</w:t>
      </w:r>
      <w:r w:rsidR="00063E4D">
        <w:t xml:space="preserve">urveys were stratified by time </w:t>
      </w:r>
      <w:r w:rsidR="0003107F">
        <w:t>and location</w:t>
      </w:r>
      <w:r>
        <w:t>, and e</w:t>
      </w:r>
      <w:r w:rsidR="0003107F">
        <w:t xml:space="preserve">ach sighted mammal was geo-referenced with a hand-held GPS unit. </w:t>
      </w:r>
      <w:r w:rsidR="00595BAB">
        <w:t>Trapping d</w:t>
      </w:r>
      <w:r w:rsidR="00B35BCC">
        <w:t xml:space="preserve">ata from nine sites in the San Juans in 2007 </w:t>
      </w:r>
      <w:r w:rsidR="00B35BCC">
        <w:lastRenderedPageBreak/>
        <w:t>were also included</w:t>
      </w:r>
      <w:r w:rsidR="00791B32">
        <w:t xml:space="preserve"> (Figure S1.1)</w:t>
      </w:r>
      <w:r w:rsidR="006D07F6">
        <w:t>, consisting of</w:t>
      </w:r>
      <w:r w:rsidR="00B35BCC">
        <w:t xml:space="preserve"> </w:t>
      </w:r>
      <w:r w:rsidR="00063E4D">
        <w:t>100 live-traps</w:t>
      </w:r>
      <w:r w:rsidR="00B35BCC">
        <w:t xml:space="preserve"> and 10 pitfall traps</w:t>
      </w:r>
      <w:r w:rsidR="00063E4D">
        <w:t xml:space="preserve"> for 3 </w:t>
      </w:r>
      <w:r w:rsidR="00B35BCC">
        <w:t>consecutive nights per site</w:t>
      </w:r>
      <w:r w:rsidR="00063E4D">
        <w:t xml:space="preserve">. </w:t>
      </w:r>
      <w:r w:rsidR="008434EE">
        <w:t>A</w:t>
      </w:r>
      <w:r w:rsidR="0008674F">
        <w:t xml:space="preserve">dditional strategic trapping </w:t>
      </w:r>
      <w:r w:rsidR="00992711">
        <w:t xml:space="preserve">and visual surveys </w:t>
      </w:r>
      <w:r w:rsidR="0008674F">
        <w:t>w</w:t>
      </w:r>
      <w:r w:rsidR="00992711">
        <w:t>ere</w:t>
      </w:r>
      <w:r w:rsidR="0008674F">
        <w:t xml:space="preserve"> conducted</w:t>
      </w:r>
      <w:r w:rsidR="007E0FF1">
        <w:t xml:space="preserve"> </w:t>
      </w:r>
      <w:r w:rsidR="0008674F">
        <w:t xml:space="preserve">in sites and elevations with critical potential areas of undersampling contemporarily, including </w:t>
      </w:r>
      <w:r w:rsidR="00EF3B82">
        <w:t xml:space="preserve">Mesa Verde National Park in 2018 with </w:t>
      </w:r>
      <w:r w:rsidR="006320EC">
        <w:t>live-</w:t>
      </w:r>
      <w:r w:rsidR="00992711">
        <w:t xml:space="preserve">trapping </w:t>
      </w:r>
      <w:r w:rsidR="0008674F">
        <w:t>at two sites</w:t>
      </w:r>
      <w:r w:rsidR="00992711">
        <w:t xml:space="preserve"> (200 traps for 4 nights</w:t>
      </w:r>
      <w:r w:rsidR="00063E4D">
        <w:t xml:space="preserve"> per </w:t>
      </w:r>
      <w:r w:rsidR="00992711">
        <w:t xml:space="preserve">site), pitfall traps at 9 sites (20 traps for 3 weeks </w:t>
      </w:r>
      <w:r w:rsidR="00063E4D">
        <w:t>per</w:t>
      </w:r>
      <w:r w:rsidR="00992711">
        <w:t xml:space="preserve"> site), and standardized visual surveys at 13 sites</w:t>
      </w:r>
      <w:r w:rsidR="00791B32">
        <w:t xml:space="preserve"> (Figure S1.1)</w:t>
      </w:r>
      <w:r w:rsidR="00B35BCC">
        <w:t xml:space="preserve">. </w:t>
      </w:r>
      <w:r w:rsidR="006320EC">
        <w:t xml:space="preserve">We also conducted </w:t>
      </w:r>
      <w:r w:rsidR="0008674F">
        <w:t>additional live-trapping</w:t>
      </w:r>
      <w:r w:rsidR="00992711">
        <w:t xml:space="preserve"> (</w:t>
      </w:r>
      <w:r w:rsidR="00063E4D">
        <w:t xml:space="preserve">200 traps for 3 nights per site), </w:t>
      </w:r>
      <w:r w:rsidR="0008674F">
        <w:t>pitfall trapping</w:t>
      </w:r>
      <w:r w:rsidR="00063E4D">
        <w:t xml:space="preserve"> (10 pitfall for 3 weeks per site), and visual surveys</w:t>
      </w:r>
      <w:r w:rsidR="0008674F">
        <w:t xml:space="preserve"> in </w:t>
      </w:r>
      <w:r w:rsidR="00413151">
        <w:t>three low</w:t>
      </w:r>
      <w:r w:rsidR="00992711">
        <w:t xml:space="preserve"> elevation </w:t>
      </w:r>
      <w:r w:rsidR="0008674F">
        <w:t xml:space="preserve">sites in the Front Range in </w:t>
      </w:r>
      <w:r w:rsidR="00992711">
        <w:t>2017</w:t>
      </w:r>
      <w:r w:rsidR="0008674F">
        <w:t>.</w:t>
      </w:r>
      <w:r w:rsidR="008434EE">
        <w:t xml:space="preserve"> </w:t>
      </w:r>
      <w:r w:rsidR="00B35BCC">
        <w:t xml:space="preserve">Species were identified in hand, based on collected specimens, or with DNA sequences in cases of problematic identifications </w:t>
      </w:r>
      <w:r w:rsidR="00B35BCC">
        <w:fldChar w:fldCharType="begin"/>
      </w:r>
      <w:r w:rsidR="00B35BCC">
        <w:instrText xml:space="preserve"> ADDIN EN.CITE &lt;EndNote&gt;&lt;Cite&gt;&lt;Author&gt;McCain&lt;/Author&gt;&lt;Year&gt;2018&lt;/Year&gt;&lt;RecNum&gt;3487&lt;/RecNum&gt;&lt;DisplayText&gt;(McCain&lt;style face="italic"&gt; et al.&lt;/style&gt;, 2018)&lt;/DisplayText&gt;&lt;record&gt;&lt;rec-number&gt;3487&lt;/rec-number&gt;&lt;foreign-keys&gt;&lt;key app="EN" db-id="vt9a5zr9sxrt9ie9e5fpwedxwee9a00xfwar" timestamp="1538517837"&gt;3487&lt;/key&gt;&lt;/foreign-keys&gt;&lt;ref-type name="Journal Article"&gt;17&lt;/ref-type&gt;&lt;contributors&gt;&lt;authors&gt;&lt;author&gt;McCain, Christy M.&lt;/author&gt;&lt;author&gt;King, Sarah R. B.&lt;/author&gt;&lt;author&gt;Szewczyk, Tim&lt;/author&gt;&lt;author&gt;Beck, Jan&lt;/author&gt;&lt;/authors&gt;&lt;/contributors&gt;&lt;titles&gt;&lt;title&gt;Small mammal species richness is directly linked to regional productivity, but decoupled from food resources, abundance, or habitat complexity&lt;/title&gt;&lt;secondary-title&gt;Journal of Biogeography&lt;/secondary-title&gt;&lt;/titles&gt;&lt;periodical&gt;&lt;full-title&gt;Journal of Biogeography&lt;/full-title&gt;&lt;/periodical&gt;&lt;pages&gt;2533–2545&lt;/pages&gt;&lt;volume&gt;45&lt;/volume&gt;&lt;dates&gt;&lt;year&gt;2018&lt;/year&gt;&lt;/dates&gt;&lt;urls&gt;&lt;related-urls&gt;&lt;url&gt;https://onlinelibrary.wiley.com/doi/abs/10.1111/jbi.13432&lt;/url&gt;&lt;/related-urls&gt;&lt;/urls&gt;&lt;electronic-resource-num&gt;doi:10.1111/jbi.13432&lt;/electronic-resource-num&gt;&lt;/record&gt;&lt;/Cite&gt;&lt;/EndNote&gt;</w:instrText>
      </w:r>
      <w:r w:rsidR="00B35BCC">
        <w:fldChar w:fldCharType="separate"/>
      </w:r>
      <w:r w:rsidR="00B35BCC">
        <w:rPr>
          <w:noProof/>
        </w:rPr>
        <w:t>(</w:t>
      </w:r>
      <w:hyperlink w:anchor="_ENREF_37" w:tooltip="McCain, 2018 #3487" w:history="1">
        <w:r w:rsidR="002A22A1">
          <w:rPr>
            <w:noProof/>
          </w:rPr>
          <w:t>McCain</w:t>
        </w:r>
        <w:r w:rsidR="002A22A1" w:rsidRPr="00BE5715">
          <w:rPr>
            <w:i/>
            <w:noProof/>
          </w:rPr>
          <w:t xml:space="preserve"> et al.</w:t>
        </w:r>
        <w:r w:rsidR="002A22A1">
          <w:rPr>
            <w:noProof/>
          </w:rPr>
          <w:t>, 2018</w:t>
        </w:r>
      </w:hyperlink>
      <w:r w:rsidR="00B35BCC">
        <w:rPr>
          <w:noProof/>
        </w:rPr>
        <w:t>)</w:t>
      </w:r>
      <w:r w:rsidR="00B35BCC">
        <w:fldChar w:fldCharType="end"/>
      </w:r>
      <w:r w:rsidR="00B35BCC">
        <w:t xml:space="preserve">. </w:t>
      </w:r>
      <w:r w:rsidR="008434EE">
        <w:t xml:space="preserve">Lastly, all mammal sightings while in camps, in transit between sites, scouting sites, or during climate and vegetation data collection were also geo-referenced </w:t>
      </w:r>
      <w:del w:id="20" w:author="Szewczyk, Timothy" w:date="2019-09-18T16:45:00Z">
        <w:r w:rsidR="008434EE" w:rsidDel="00C0606D">
          <w:delText xml:space="preserve">and </w:delText>
        </w:r>
      </w:del>
      <w:ins w:id="21" w:author="Szewczyk, Timothy" w:date="2019-09-18T16:45:00Z">
        <w:r w:rsidR="00C0606D">
          <w:t>with</w:t>
        </w:r>
        <w:r w:rsidR="00C0606D">
          <w:t xml:space="preserve"> </w:t>
        </w:r>
      </w:ins>
      <w:r w:rsidR="008434EE">
        <w:t>elevation recorded.</w:t>
      </w:r>
      <w:r w:rsidR="00B35BCC">
        <w:t xml:space="preserve"> </w:t>
      </w:r>
    </w:p>
    <w:p w14:paraId="5EFA91B8" w14:textId="77777777" w:rsidR="0031480E" w:rsidRDefault="0031480E" w:rsidP="00CA7CF5">
      <w:pPr>
        <w:spacing w:line="480" w:lineRule="auto"/>
        <w:rPr>
          <w:i/>
        </w:rPr>
      </w:pPr>
    </w:p>
    <w:p w14:paraId="33C41199" w14:textId="15D3AABD" w:rsidR="00CA7CF5" w:rsidRPr="00FE27AE" w:rsidRDefault="009223CE" w:rsidP="00CA7CF5">
      <w:pPr>
        <w:spacing w:line="480" w:lineRule="auto"/>
        <w:rPr>
          <w:i/>
        </w:rPr>
      </w:pPr>
      <w:r>
        <w:rPr>
          <w:i/>
        </w:rPr>
        <w:t xml:space="preserve">Bayesian Undersampling </w:t>
      </w:r>
      <w:r w:rsidR="00CA7CF5">
        <w:rPr>
          <w:i/>
        </w:rPr>
        <w:t>Models</w:t>
      </w:r>
    </w:p>
    <w:p w14:paraId="716A34F9" w14:textId="6A39E8FF" w:rsidR="006D07F6" w:rsidRDefault="00AE11C0" w:rsidP="006D07F6">
      <w:pPr>
        <w:spacing w:line="480" w:lineRule="auto"/>
      </w:pPr>
      <w:r>
        <w:t xml:space="preserve">The documented elevational range of </w:t>
      </w:r>
      <w:del w:id="22" w:author="Szewczyk, Timothy" w:date="2019-09-18T16:45:00Z">
        <w:r w:rsidDel="00452E22">
          <w:delText xml:space="preserve">the </w:delText>
        </w:r>
      </w:del>
      <w:ins w:id="23" w:author="Szewczyk, Timothy" w:date="2019-09-18T16:45:00Z">
        <w:r w:rsidR="00452E22">
          <w:t>each</w:t>
        </w:r>
        <w:r w:rsidR="00452E22">
          <w:t xml:space="preserve"> </w:t>
        </w:r>
      </w:ins>
      <w:r>
        <w:t>species was assumed to be between the lowest and highest known localities per time period (i.e., interpolated ranges)</w:t>
      </w:r>
      <w:r w:rsidR="006D07F6" w:rsidRPr="006D07F6">
        <w:t xml:space="preserve">, </w:t>
      </w:r>
      <w:del w:id="24" w:author="Szewczyk, Timothy" w:date="2019-09-18T16:46:00Z">
        <w:r w:rsidR="006D07F6" w:rsidRPr="006D07F6" w:rsidDel="00452E22">
          <w:delText xml:space="preserve">and </w:delText>
        </w:r>
      </w:del>
      <w:ins w:id="25" w:author="Szewczyk, Timothy" w:date="2019-09-18T16:46:00Z">
        <w:r w:rsidR="00452E22">
          <w:t>as</w:t>
        </w:r>
        <w:r w:rsidR="00452E22" w:rsidRPr="006D07F6">
          <w:t xml:space="preserve"> </w:t>
        </w:r>
      </w:ins>
      <w:r w:rsidR="006D07F6" w:rsidRPr="006D07F6">
        <w:t>species are not always detected when present</w:t>
      </w:r>
      <w:r w:rsidR="006D07F6">
        <w:t xml:space="preserve"> </w:t>
      </w:r>
      <w:r w:rsidR="006D07F6">
        <w:fldChar w:fldCharType="begin"/>
      </w:r>
      <w:r w:rsidR="006D07F6">
        <w:instrText xml:space="preserve"> ADDIN EN.CITE &lt;EndNote&gt;&lt;Cite&gt;&lt;Author&gt;MacKenzie&lt;/Author&gt;&lt;Year&gt;2002&lt;/Year&gt;&lt;RecNum&gt;3648&lt;/RecNum&gt;&lt;DisplayText&gt;(MacKenzie&lt;style face="italic"&gt; et al.&lt;/style&gt;, 2002)&lt;/DisplayText&gt;&lt;record&gt;&lt;rec-number&gt;3648&lt;/rec-number&gt;&lt;foreign-keys&gt;&lt;key app="EN" db-id="vt9a5zr9sxrt9ie9e5fpwedxwee9a00xfwar" timestamp="1568658300"&gt;3648&lt;/key&gt;&lt;/foreign-keys&gt;&lt;ref-type name="Journal Article"&gt;17&lt;/ref-type&gt;&lt;contributors&gt;&lt;authors&gt;&lt;author&gt;MacKenzie, Darryl I.&lt;/author&gt;&lt;author&gt;Nichols, James D.&lt;/author&gt;&lt;author&gt;Lachman, Gideon B.&lt;/author&gt;&lt;author&gt;Droege, Sam&lt;/author&gt;&lt;author&gt;Andrew Royle, J.&lt;/author&gt;&lt;author&gt;Langtimm, Catherine A.&lt;/author&gt;&lt;/authors&gt;&lt;/contributors&gt;&lt;titles&gt;&lt;title&gt;Estimating site occupancy rates when detection probabilities are less than one&lt;/title&gt;&lt;secondary-title&gt;Ecology&lt;/secondary-title&gt;&lt;/titles&gt;&lt;periodical&gt;&lt;full-title&gt;Ecology&lt;/full-title&gt;&lt;/periodical&gt;&lt;pages&gt;2248-2255&lt;/pages&gt;&lt;volume&gt;83&lt;/volume&gt;&lt;number&gt;8&lt;/number&gt;&lt;dates&gt;&lt;year&gt;2002&lt;/year&gt;&lt;/dates&gt;&lt;isbn&gt;0012-9658&lt;/isbn&gt;&lt;urls&gt;&lt;related-urls&gt;&lt;url&gt;https://esajournals.onlinelibrary.wiley.com/doi/abs/10.1890/0012-9658%282002%29083%5B2248%3AESORWD%5D2.0.CO%3B2&lt;/url&gt;&lt;/related-urls&gt;&lt;/urls&gt;&lt;electronic-resource-num&gt;10.1890/0012-9658(2002)083[2248:Esorwd]2.0.Co;2&lt;/electronic-resource-num&gt;&lt;/record&gt;&lt;/Cite&gt;&lt;/EndNote&gt;</w:instrText>
      </w:r>
      <w:r w:rsidR="006D07F6">
        <w:fldChar w:fldCharType="separate"/>
      </w:r>
      <w:r w:rsidR="006D07F6">
        <w:rPr>
          <w:noProof/>
        </w:rPr>
        <w:t>(</w:t>
      </w:r>
      <w:hyperlink w:anchor="_ENREF_34" w:tooltip="MacKenzie, 2002 #3648" w:history="1">
        <w:r w:rsidR="002A22A1">
          <w:rPr>
            <w:noProof/>
          </w:rPr>
          <w:t>MacKenzie</w:t>
        </w:r>
        <w:r w:rsidR="002A22A1" w:rsidRPr="006D07F6">
          <w:rPr>
            <w:i/>
            <w:noProof/>
          </w:rPr>
          <w:t xml:space="preserve"> et al.</w:t>
        </w:r>
        <w:r w:rsidR="002A22A1">
          <w:rPr>
            <w:noProof/>
          </w:rPr>
          <w:t>, 2002</w:t>
        </w:r>
      </w:hyperlink>
      <w:r w:rsidR="006D07F6">
        <w:rPr>
          <w:noProof/>
        </w:rPr>
        <w:t>)</w:t>
      </w:r>
      <w:r w:rsidR="006D07F6">
        <w:fldChar w:fldCharType="end"/>
      </w:r>
      <w:r>
        <w:t xml:space="preserve">. But the sampling along each elevational gradient in </w:t>
      </w:r>
      <w:r w:rsidR="00C57F0D">
        <w:t>each time period</w:t>
      </w:r>
      <w:r>
        <w:t xml:space="preserve"> was patchily distributed</w:t>
      </w:r>
      <w:r w:rsidR="00036816">
        <w:t xml:space="preserve"> (Figure </w:t>
      </w:r>
      <w:r w:rsidR="00C6736B">
        <w:t>2</w:t>
      </w:r>
      <w:r w:rsidR="00036816">
        <w:t>, S1.2)</w:t>
      </w:r>
      <w:r>
        <w:t xml:space="preserve">. </w:t>
      </w:r>
      <w:r w:rsidR="006D07F6">
        <w:t>Therefore, to estimate elevations in which each species had a high probability of occurrence beyond the observed range, we developed a Bayesian model. Occupancy models typically rely on repeated surveys and local environmental data to predict a species’ probability of presence when undetected in a particular locality</w:t>
      </w:r>
      <w:r w:rsidR="00E54E5D">
        <w:t xml:space="preserve"> </w:t>
      </w:r>
      <w:r w:rsidR="00E54E5D">
        <w:fldChar w:fldCharType="begin">
          <w:fldData xml:space="preserve">PEVuZE5vdGU+PENpdGU+PEF1dGhvcj5NYWNLZW56aWU8L0F1dGhvcj48WWVhcj4yMDAyPC9ZZWFy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</w:fldData>
        </w:fldChar>
      </w:r>
      <w:r w:rsidR="008C548F">
        <w:instrText xml:space="preserve"> ADDIN EN.CITE </w:instrText>
      </w:r>
      <w:r w:rsidR="008C548F">
        <w:fldChar w:fldCharType="begin">
          <w:fldData xml:space="preserve">PEVuZE5vdGU+PENpdGU+PEF1dGhvcj5NYWNLZW56aWU8L0F1dGhvcj48WWVhcj4yMDAyPC9ZZWFy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</w:fldData>
        </w:fldChar>
      </w:r>
      <w:r w:rsidR="008C548F">
        <w:instrText xml:space="preserve"> ADDIN EN.CITE.DATA </w:instrText>
      </w:r>
      <w:r w:rsidR="008C548F">
        <w:fldChar w:fldCharType="end"/>
      </w:r>
      <w:r w:rsidR="00E54E5D">
        <w:fldChar w:fldCharType="separate"/>
      </w:r>
      <w:r w:rsidR="008C548F">
        <w:rPr>
          <w:noProof/>
        </w:rPr>
        <w:t>(</w:t>
      </w:r>
      <w:hyperlink w:anchor="_ENREF_30" w:tooltip="Kéry, 2008 #3649" w:history="1">
        <w:r w:rsidR="002A22A1">
          <w:rPr>
            <w:noProof/>
          </w:rPr>
          <w:t>Kéry &amp;  Royle, 2008</w:t>
        </w:r>
      </w:hyperlink>
      <w:r w:rsidR="008C548F">
        <w:rPr>
          <w:noProof/>
        </w:rPr>
        <w:t xml:space="preserve">, </w:t>
      </w:r>
      <w:hyperlink w:anchor="_ENREF_34" w:tooltip="MacKenzie, 2002 #3648" w:history="1">
        <w:r w:rsidR="002A22A1">
          <w:rPr>
            <w:noProof/>
          </w:rPr>
          <w:t>MacKenzie</w:t>
        </w:r>
        <w:r w:rsidR="002A22A1" w:rsidRPr="008C548F">
          <w:rPr>
            <w:i/>
            <w:noProof/>
          </w:rPr>
          <w:t xml:space="preserve"> et al.</w:t>
        </w:r>
        <w:r w:rsidR="002A22A1">
          <w:rPr>
            <w:noProof/>
          </w:rPr>
          <w:t>, 2002</w:t>
        </w:r>
      </w:hyperlink>
      <w:r w:rsidR="008C548F">
        <w:rPr>
          <w:noProof/>
        </w:rPr>
        <w:t xml:space="preserve">, </w:t>
      </w:r>
      <w:hyperlink w:anchor="_ENREF_51" w:tooltip="Szewczyk, 2019 #3612" w:history="1">
        <w:r w:rsidR="002A22A1">
          <w:rPr>
            <w:noProof/>
          </w:rPr>
          <w:t>Szewczyk &amp;  McCain, 2019</w:t>
        </w:r>
      </w:hyperlink>
      <w:r w:rsidR="008C548F">
        <w:rPr>
          <w:noProof/>
        </w:rPr>
        <w:t>)</w:t>
      </w:r>
      <w:r w:rsidR="00E54E5D">
        <w:fldChar w:fldCharType="end"/>
      </w:r>
      <w:r w:rsidR="006D07F6">
        <w:t>. Such data are unavailable in many cases, including for typica</w:t>
      </w:r>
      <w:r w:rsidR="00E54E5D">
        <w:t xml:space="preserve">l compiled historical datasets. </w:t>
      </w:r>
      <w:r w:rsidR="006D07F6">
        <w:lastRenderedPageBreak/>
        <w:t>Consequently, we employed a modified conceptual framework</w:t>
      </w:r>
      <w:r w:rsidR="00E54E5D">
        <w:t xml:space="preserve"> for occupancy</w:t>
      </w:r>
      <w:r w:rsidR="006D07F6">
        <w:t xml:space="preserve"> to evaluate the probability of sampling error rather than directly considering species’ environmental preferences. </w:t>
      </w:r>
    </w:p>
    <w:p w14:paraId="127F2AEC" w14:textId="77777777" w:rsidR="006D07F6" w:rsidRDefault="006D07F6" w:rsidP="006D07F6">
      <w:pPr>
        <w:spacing w:line="480" w:lineRule="auto"/>
        <w:ind w:firstLine="720"/>
      </w:pPr>
      <w:r>
        <w:t xml:space="preserve">Within each time period, mountain range, and elevational bin, we considered the detected individuals as a draw from a multinomial distribution (Fig. S1.2), representing a sample from the community of individuals at those elevations. The number of observed individuals from each species depends on the species’ relative abundance and the probability of detecting a given individual of the species. Thus, for each elevational bin </w:t>
      </w:r>
      <w:proofErr w:type="spellStart"/>
      <w:r w:rsidRPr="00CA3D54">
        <w:rPr>
          <w:i/>
        </w:rPr>
        <w:t>i</w:t>
      </w:r>
      <w:proofErr w:type="spellEnd"/>
      <w:r>
        <w:t>, the number of observed individuals belonging to species 1–</w:t>
      </w:r>
      <w:r>
        <w:rPr>
          <w:i/>
        </w:rPr>
        <w:t>J</w:t>
      </w:r>
      <w:r>
        <w:t xml:space="preserve">, represented as the vector </w:t>
      </w:r>
      <w:proofErr w:type="spellStart"/>
      <w:r w:rsidRPr="005679A2">
        <w:rPr>
          <w:b/>
          <w:i/>
        </w:rPr>
        <w:t>y</w:t>
      </w:r>
      <w:r w:rsidRPr="005679A2">
        <w:rPr>
          <w:b/>
          <w:i/>
          <w:vertAlign w:val="subscript"/>
        </w:rPr>
        <w:t>i</w:t>
      </w:r>
      <w:proofErr w:type="spellEnd"/>
      <w:r>
        <w:t>, was modeled as:</w:t>
      </w:r>
    </w:p>
    <w:p w14:paraId="339E59F4" w14:textId="77777777" w:rsidR="006D07F6" w:rsidRDefault="00154BF9" w:rsidP="006D07F6">
      <w:pPr>
        <w:spacing w:line="480" w:lineRule="auto"/>
        <w:ind w:firstLine="720"/>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 xml:space="preserve"> ~ Multinomial(</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5CEDC4A6" w14:textId="77777777" w:rsidR="006D07F6" w:rsidRDefault="00154BF9" w:rsidP="006D07F6">
      <w:pPr>
        <w:spacing w:line="480" w:lineRule="auto"/>
        <w:ind w:firstLine="720"/>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j</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λ</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j</m:t>
                      </m:r>
                    </m:sub>
                  </m:sSub>
                </m:e>
              </m:nary>
            </m:den>
          </m:f>
        </m:oMath>
      </m:oMathPara>
    </w:p>
    <w:p w14:paraId="289DFA6F" w14:textId="31DE3947" w:rsidR="006D07F6" w:rsidRDefault="006D07F6" w:rsidP="006D07F6">
      <w:pPr>
        <w:spacing w:line="480" w:lineRule="auto"/>
      </w:pPr>
      <w:r>
        <w:t xml:space="preserve">where </w:t>
      </w:r>
      <w:proofErr w:type="spellStart"/>
      <w:r w:rsidRPr="00CA3D54">
        <w:rPr>
          <w:b/>
          <w:i/>
        </w:rPr>
        <w:t>p</w:t>
      </w:r>
      <w:r w:rsidRPr="00CA3D54">
        <w:rPr>
          <w:b/>
          <w:i/>
          <w:vertAlign w:val="subscript"/>
        </w:rPr>
        <w:t>j</w:t>
      </w:r>
      <w:proofErr w:type="spellEnd"/>
      <w:r>
        <w:t xml:space="preserve"> is a vector of the probabilities that a random observed individual from elevational bin </w:t>
      </w:r>
      <w:proofErr w:type="spellStart"/>
      <w:r>
        <w:rPr>
          <w:i/>
        </w:rPr>
        <w:t>i</w:t>
      </w:r>
      <w:proofErr w:type="spellEnd"/>
      <w:r>
        <w:t xml:space="preserve"> belongs to each species,</w:t>
      </w:r>
      <w:r w:rsidRPr="00532914">
        <w:rPr>
          <w:i/>
        </w:rPr>
        <w:t xml:space="preserve"> </w:t>
      </w:r>
      <w:r w:rsidRPr="005679A2">
        <w:rPr>
          <w:i/>
        </w:rPr>
        <w:t>Y</w:t>
      </w:r>
      <w:r w:rsidRPr="005679A2">
        <w:rPr>
          <w:i/>
          <w:vertAlign w:val="subscript"/>
        </w:rPr>
        <w:t>i</w:t>
      </w:r>
      <w:r>
        <w:t xml:space="preserve"> is the total number of individuals detected across all species in elevational bin </w:t>
      </w:r>
      <w:proofErr w:type="spellStart"/>
      <w:r w:rsidRPr="005679A2">
        <w:rPr>
          <w:i/>
        </w:rPr>
        <w:t>i</w:t>
      </w:r>
      <w:proofErr w:type="spellEnd"/>
      <w:r w:rsidRPr="00CA3D54">
        <w:t>,</w:t>
      </w:r>
      <w:r>
        <w:t xml:space="preserve"> </w:t>
      </w:r>
      <w:r>
        <w:rPr>
          <w:i/>
          <w:lang w:val="el-GR"/>
        </w:rPr>
        <w:t>λ</w:t>
      </w:r>
      <w:proofErr w:type="spellStart"/>
      <w:r w:rsidRPr="005679A2">
        <w:rPr>
          <w:i/>
          <w:vertAlign w:val="subscript"/>
        </w:rPr>
        <w:t>i</w:t>
      </w:r>
      <w:r>
        <w:rPr>
          <w:i/>
          <w:vertAlign w:val="subscript"/>
        </w:rPr>
        <w:t>j</w:t>
      </w:r>
      <w:proofErr w:type="spellEnd"/>
      <w:r>
        <w:t xml:space="preserve"> is the relative abundance of species </w:t>
      </w:r>
      <w:r w:rsidRPr="00CA3D54">
        <w:rPr>
          <w:i/>
        </w:rPr>
        <w:t>j</w:t>
      </w:r>
      <w:r>
        <w:t xml:space="preserve"> in elevational bin </w:t>
      </w:r>
      <w:proofErr w:type="spellStart"/>
      <w:r w:rsidRPr="00CA3D54">
        <w:rPr>
          <w:i/>
        </w:rPr>
        <w:t>i</w:t>
      </w:r>
      <w:proofErr w:type="spellEnd"/>
      <w:r>
        <w:t xml:space="preserve">, </w:t>
      </w:r>
      <w:r w:rsidRPr="00CA3D54">
        <w:rPr>
          <w:i/>
        </w:rPr>
        <w:t>Z</w:t>
      </w:r>
      <w:r w:rsidRPr="00CA3D54">
        <w:rPr>
          <w:i/>
          <w:vertAlign w:val="subscript"/>
        </w:rPr>
        <w:t>ij</w:t>
      </w:r>
      <w:r>
        <w:t xml:space="preserve"> is a latent binary parameter indicating the true presence (1) or absence (0) of species </w:t>
      </w:r>
      <w:r w:rsidRPr="00CA3D54">
        <w:rPr>
          <w:i/>
        </w:rPr>
        <w:t>j</w:t>
      </w:r>
      <w:r>
        <w:t xml:space="preserve"> in elevational bin</w:t>
      </w:r>
      <w:r w:rsidRPr="00A776E5">
        <w:rPr>
          <w:i/>
        </w:rPr>
        <w:t xml:space="preserve"> </w:t>
      </w:r>
      <w:proofErr w:type="spellStart"/>
      <w:r w:rsidRPr="00CA3D54">
        <w:rPr>
          <w:i/>
        </w:rPr>
        <w:t>i</w:t>
      </w:r>
      <w:proofErr w:type="spellEnd"/>
      <w:r>
        <w:t xml:space="preserve">, and </w:t>
      </w:r>
      <w:r w:rsidRPr="005679A2">
        <w:rPr>
          <w:i/>
          <w:lang w:val="el-GR"/>
        </w:rPr>
        <w:t>δ</w:t>
      </w:r>
      <w:r>
        <w:rPr>
          <w:i/>
          <w:vertAlign w:val="subscript"/>
        </w:rPr>
        <w:t>j</w:t>
      </w:r>
      <w:r>
        <w:t xml:space="preserve"> is the probability of detecting a given individual of species </w:t>
      </w:r>
      <w:r w:rsidRPr="005679A2">
        <w:rPr>
          <w:i/>
        </w:rPr>
        <w:t>j</w:t>
      </w:r>
      <w:r>
        <w:t xml:space="preserve">. Note that </w:t>
      </w:r>
      <w:proofErr w:type="spellStart"/>
      <w:r w:rsidRPr="00CA3D54">
        <w:rPr>
          <w:i/>
        </w:rPr>
        <w:t>p</w:t>
      </w:r>
      <w:r w:rsidRPr="00CA3D54">
        <w:rPr>
          <w:i/>
          <w:vertAlign w:val="subscript"/>
        </w:rPr>
        <w:t>ij</w:t>
      </w:r>
      <w:proofErr w:type="spellEnd"/>
      <w:r>
        <w:t xml:space="preserve"> is a probability ranging from 0 (species </w:t>
      </w:r>
      <w:r w:rsidRPr="00CA3D54">
        <w:rPr>
          <w:i/>
        </w:rPr>
        <w:t>j</w:t>
      </w:r>
      <w:r>
        <w:t xml:space="preserve"> is not present at elevation </w:t>
      </w:r>
      <w:proofErr w:type="spellStart"/>
      <w:r w:rsidRPr="00CA3D54">
        <w:rPr>
          <w:i/>
        </w:rPr>
        <w:t>i</w:t>
      </w:r>
      <w:proofErr w:type="spellEnd"/>
      <w:r>
        <w:t>) to 1 (</w:t>
      </w:r>
      <w:ins w:id="26" w:author="Szewczyk, Timothy" w:date="2019-09-18T16:48:00Z">
        <w:r w:rsidR="00452E22">
          <w:t xml:space="preserve">only </w:t>
        </w:r>
      </w:ins>
      <w:r>
        <w:t xml:space="preserve">species </w:t>
      </w:r>
      <w:r w:rsidRPr="00CA3D54">
        <w:rPr>
          <w:i/>
        </w:rPr>
        <w:t>j</w:t>
      </w:r>
      <w:r>
        <w:t xml:space="preserve"> is present at elevation </w:t>
      </w:r>
      <w:proofErr w:type="spellStart"/>
      <w:r w:rsidRPr="00CA3D54">
        <w:rPr>
          <w:i/>
        </w:rPr>
        <w:t>i</w:t>
      </w:r>
      <w:proofErr w:type="spellEnd"/>
      <w:r>
        <w:t>). We used the repeated</w:t>
      </w:r>
      <w:r w:rsidR="00E54E5D">
        <w:t>, mark and recapture</w:t>
      </w:r>
      <w:r>
        <w:t xml:space="preserve"> survey data in the contemporaneous dataset to calculate the individual-level detection probability, </w:t>
      </w:r>
      <w:r w:rsidRPr="003B392F">
        <w:rPr>
          <w:i/>
          <w:lang w:val="el-GR"/>
        </w:rPr>
        <w:t>δ</w:t>
      </w:r>
      <w:r>
        <w:rPr>
          <w:i/>
          <w:vertAlign w:val="subscript"/>
        </w:rPr>
        <w:t>j</w:t>
      </w:r>
      <w:r>
        <w:t xml:space="preserve">, for each species. </w:t>
      </w:r>
      <w:r w:rsidR="00E54E5D">
        <w:t xml:space="preserve">If there were too few recaptures for robust estimation in a particular species, then an average from the clade was used (e.g., </w:t>
      </w:r>
      <w:r w:rsidR="00E54E5D" w:rsidRPr="00E54E5D">
        <w:rPr>
          <w:i/>
        </w:rPr>
        <w:t>Sorex</w:t>
      </w:r>
      <w:r w:rsidR="00E54E5D">
        <w:t>).</w:t>
      </w:r>
    </w:p>
    <w:p w14:paraId="4F9D3DE7" w14:textId="77777777" w:rsidR="006D07F6" w:rsidRDefault="006D07F6" w:rsidP="006D07F6">
      <w:pPr>
        <w:spacing w:line="480" w:lineRule="auto"/>
        <w:ind w:firstLine="720"/>
      </w:pPr>
      <w:r>
        <w:t xml:space="preserve">The unobserved parameter </w:t>
      </w:r>
      <w:r w:rsidRPr="00CA3D54">
        <w:rPr>
          <w:i/>
        </w:rPr>
        <w:t>Z</w:t>
      </w:r>
      <w:r w:rsidRPr="00CA3D54">
        <w:rPr>
          <w:i/>
          <w:vertAlign w:val="subscript"/>
        </w:rPr>
        <w:t>ij</w:t>
      </w:r>
      <w:r>
        <w:t xml:space="preserve"> is Bernoulli distributed with probability </w:t>
      </w:r>
      <m:oMath>
        <m:sSub>
          <m:sSubPr>
            <m:ctrlPr>
              <w:rPr>
                <w:rFonts w:ascii="Cambria Math" w:hAnsi="Cambria Math"/>
                <w:i/>
              </w:rPr>
            </m:ctrlPr>
          </m:sSubPr>
          <m:e>
            <m:r>
              <w:rPr>
                <w:rFonts w:ascii="Cambria Math" w:hAnsi="Cambria Math"/>
              </w:rPr>
              <m:t>ψ</m:t>
            </m:r>
          </m:e>
          <m:sub>
            <m:r>
              <w:rPr>
                <w:rFonts w:ascii="Cambria Math" w:hAnsi="Cambria Math"/>
              </w:rPr>
              <m:t>ij</m:t>
            </m:r>
          </m:sub>
        </m:sSub>
      </m:oMath>
      <w:r>
        <w:t xml:space="preserve">, which is the probability that species </w:t>
      </w:r>
      <w:r w:rsidRPr="00CA3D54">
        <w:rPr>
          <w:i/>
        </w:rPr>
        <w:t>j</w:t>
      </w:r>
      <w:r>
        <w:t xml:space="preserve"> was present but unobserved due to sampling error, and is</w:t>
      </w:r>
      <w:r w:rsidRPr="00C57DC8">
        <w:t xml:space="preserve"> </w:t>
      </w:r>
      <w:r>
        <w:t xml:space="preserve">calculated as a function of the elevational distance to the nearest detection, the patchiness of the interpolated </w:t>
      </w:r>
      <w:r>
        <w:lastRenderedPageBreak/>
        <w:t>range (i.e., the proportion of elevational bins without detections within the interpolated range), and their interaction:</w:t>
      </w:r>
    </w:p>
    <w:p w14:paraId="5E5CAEFE" w14:textId="77777777" w:rsidR="006D07F6" w:rsidRPr="006B00ED" w:rsidRDefault="00154BF9" w:rsidP="006D07F6">
      <w:pPr>
        <w:spacing w:line="480" w:lineRule="auto"/>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ij</m:t>
              </m:r>
            </m:sub>
          </m:sSub>
          <m:r>
            <w:rPr>
              <w:rFonts w:ascii="Cambria Math" w:hAnsi="Cambria Math"/>
            </w:rPr>
            <m:t>)</m:t>
          </m:r>
        </m:oMath>
      </m:oMathPara>
    </w:p>
    <w:p w14:paraId="24B22B94" w14:textId="77777777" w:rsidR="006D07F6" w:rsidRDefault="00154BF9" w:rsidP="006D07F6">
      <w:pPr>
        <w:spacing w:line="480" w:lineRule="auto"/>
      </w:pPr>
      <m:oMathPara>
        <m:oMath>
          <m:sSub>
            <m:sSubPr>
              <m:ctrlPr>
                <w:rPr>
                  <w:rFonts w:ascii="Cambria Math" w:hAnsi="Cambria Math"/>
                  <w:i/>
                </w:rPr>
              </m:ctrlPr>
            </m:sSubPr>
            <m:e>
              <m:r>
                <w:rPr>
                  <w:rFonts w:ascii="Cambria Math" w:hAnsi="Cambria Math"/>
                </w:rPr>
                <m:t>ψ</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dist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patchiness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dist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patchiness</m:t>
              </m:r>
            </m:e>
            <m:sub>
              <m:r>
                <w:rPr>
                  <w:rFonts w:ascii="Cambria Math" w:hAnsi="Cambria Math"/>
                </w:rPr>
                <m:t>j</m:t>
              </m:r>
            </m:sub>
          </m:sSub>
        </m:oMath>
      </m:oMathPara>
    </w:p>
    <w:p w14:paraId="623E966B" w14:textId="26B0DE4B" w:rsidR="006D07F6" w:rsidRDefault="006D07F6" w:rsidP="006D07F6">
      <w:pPr>
        <w:spacing w:line="480" w:lineRule="auto"/>
      </w:pPr>
      <w:r>
        <w:t xml:space="preserve">where </w:t>
      </w:r>
      <w:proofErr w:type="spellStart"/>
      <w:r w:rsidRPr="00CA3D54">
        <w:rPr>
          <w:i/>
        </w:rPr>
        <w:t>a</w:t>
      </w:r>
      <w:r w:rsidRPr="00CA3D54">
        <w:rPr>
          <w:i/>
          <w:vertAlign w:val="subscript"/>
        </w:rPr>
        <w:t>j</w:t>
      </w:r>
      <w:proofErr w:type="spellEnd"/>
      <w:r>
        <w:t xml:space="preserve"> is</w:t>
      </w:r>
      <w:r w:rsidR="00E54E5D">
        <w:t xml:space="preserve"> the species-specific intercept and</w:t>
      </w:r>
      <w:r>
        <w:t xml:space="preserve"> </w:t>
      </w:r>
      <w:r w:rsidRPr="00CA3D54">
        <w:rPr>
          <w:i/>
          <w:lang w:val="el-GR"/>
        </w:rPr>
        <w:t>β</w:t>
      </w:r>
      <w:r>
        <w:t xml:space="preserve"> are the slopes. The intercepts among species were distributed normally with community-level mean </w:t>
      </w:r>
      <w:r w:rsidRPr="00CA3D54">
        <w:rPr>
          <w:i/>
          <w:lang w:val="el-GR"/>
        </w:rPr>
        <w:t>α</w:t>
      </w:r>
      <w:r>
        <w:t xml:space="preserve"> and standard deviation </w:t>
      </w:r>
      <w:r w:rsidRPr="00CA3D54">
        <w:rPr>
          <w:i/>
          <w:lang w:val="el-GR"/>
        </w:rPr>
        <w:t>σ</w:t>
      </w:r>
      <w:r w:rsidRPr="00CA3D54">
        <w:t>,</w:t>
      </w:r>
      <w:r>
        <w:t xml:space="preserve"> while the slopes were community-level with one value for all species. </w:t>
      </w:r>
    </w:p>
    <w:p w14:paraId="161D75EB" w14:textId="77777777" w:rsidR="006D07F6" w:rsidRDefault="006D07F6" w:rsidP="006D07F6">
      <w:pPr>
        <w:spacing w:line="480" w:lineRule="auto"/>
        <w:ind w:firstLine="720"/>
      </w:pPr>
      <w:r>
        <w:t xml:space="preserve">For each elevational bin beyond each species’ interpolated range, we calculated the probability of occurrence as the posterior probability of </w:t>
      </w:r>
      <w:r>
        <w:rPr>
          <w:i/>
        </w:rPr>
        <w:t>Z</w:t>
      </w:r>
      <w:r>
        <w:rPr>
          <w:i/>
          <w:vertAlign w:val="subscript"/>
        </w:rPr>
        <w:t>ij</w:t>
      </w:r>
      <w:r>
        <w:t xml:space="preserve"> = 1 (i.e., the proportion of posterior samples predicting </w:t>
      </w:r>
      <w:r>
        <w:rPr>
          <w:i/>
        </w:rPr>
        <w:t>Z</w:t>
      </w:r>
      <w:r>
        <w:rPr>
          <w:i/>
          <w:vertAlign w:val="subscript"/>
        </w:rPr>
        <w:t>ij</w:t>
      </w:r>
      <w:r>
        <w:t xml:space="preserve"> = 1). A species was assumed absent at an elevation if the probability of occurrence was &lt; 5%, indicating ≥ 95% posterior probability of absence. </w:t>
      </w:r>
      <w:r w:rsidRPr="00CA3D54">
        <w:t>Based on this dichotomy,</w:t>
      </w:r>
      <w:r>
        <w:t xml:space="preserve"> we calculated Bayesian interpolated ranges incorporating sampling uncertainty to then use as the elevational range of each species for each mountain in each time period. Only those species with at least 10 historical records per mountain that were also detected in the contemporary sampling were included in the range shift analyses.</w:t>
      </w:r>
    </w:p>
    <w:p w14:paraId="3DE4681A" w14:textId="32B49708" w:rsidR="00AE11C0" w:rsidRDefault="006D07F6" w:rsidP="006D07F6">
      <w:pPr>
        <w:spacing w:line="480" w:lineRule="auto"/>
        <w:ind w:firstLine="720"/>
      </w:pPr>
      <w:r>
        <w:t xml:space="preserve">The model was run with JAGS 4.3.0 in R 3.6.1 using the </w:t>
      </w:r>
      <w:proofErr w:type="spellStart"/>
      <w:r w:rsidRPr="005679A2">
        <w:rPr>
          <w:i/>
        </w:rPr>
        <w:t>rjags</w:t>
      </w:r>
      <w:proofErr w:type="spellEnd"/>
      <w:r>
        <w:t xml:space="preserve"> package. For each </w:t>
      </w:r>
      <w:del w:id="27" w:author="Szewczyk, Timothy" w:date="2019-09-18T16:52:00Z">
        <w:r w:rsidDel="00C50E90">
          <w:delText>dataset partition</w:delText>
        </w:r>
      </w:del>
      <w:ins w:id="28" w:author="Szewczyk, Timothy" w:date="2019-09-18T16:52:00Z">
        <w:r w:rsidR="00C50E90">
          <w:t>model</w:t>
        </w:r>
      </w:ins>
      <w:r>
        <w:t>, we ran 3 chains for 20,000 iterations, with the first 10,000 iterations discarded as burn-in, and then retained every 10</w:t>
      </w:r>
      <w:r w:rsidRPr="005679A2">
        <w:rPr>
          <w:vertAlign w:val="superscript"/>
        </w:rPr>
        <w:t>th</w:t>
      </w:r>
      <w:r>
        <w:t xml:space="preserve"> iteration for the final posterior distributions. We used uninformative prior distributions for </w:t>
      </w:r>
      <w:r w:rsidRPr="005679A2">
        <w:rPr>
          <w:i/>
          <w:lang w:val="el-GR"/>
        </w:rPr>
        <w:t>α</w:t>
      </w:r>
      <w:r>
        <w:t xml:space="preserve">, </w:t>
      </w:r>
      <w:r w:rsidRPr="005679A2">
        <w:rPr>
          <w:i/>
          <w:lang w:val="el-GR"/>
        </w:rPr>
        <w:t>β</w:t>
      </w:r>
      <w:r>
        <w:t xml:space="preserve">, and </w:t>
      </w:r>
      <w:r w:rsidRPr="005679A2">
        <w:rPr>
          <w:i/>
          <w:lang w:val="el-GR"/>
        </w:rPr>
        <w:t>σ</w:t>
      </w:r>
      <w:r>
        <w:t xml:space="preserve">, and a diffuse normal prior distribution constrained to be positive for each </w:t>
      </w:r>
      <w:r>
        <w:rPr>
          <w:i/>
          <w:lang w:val="el-GR"/>
        </w:rPr>
        <w:t>λ</w:t>
      </w:r>
      <w:proofErr w:type="spellStart"/>
      <w:r w:rsidRPr="005679A2">
        <w:rPr>
          <w:i/>
          <w:vertAlign w:val="subscript"/>
        </w:rPr>
        <w:t>i</w:t>
      </w:r>
      <w:r>
        <w:rPr>
          <w:i/>
          <w:vertAlign w:val="subscript"/>
        </w:rPr>
        <w:t>j</w:t>
      </w:r>
      <w:proofErr w:type="spellEnd"/>
      <w:r>
        <w:t xml:space="preserve"> where the mean was the overall abundance of each species (Appendix S</w:t>
      </w:r>
      <w:r w:rsidR="00C6736B">
        <w:t>1</w:t>
      </w:r>
      <w:r>
        <w:t xml:space="preserve">). </w:t>
      </w:r>
    </w:p>
    <w:p w14:paraId="71A484A2" w14:textId="77777777" w:rsidR="00B35BCC" w:rsidRDefault="00B35BCC" w:rsidP="003037CD">
      <w:pPr>
        <w:spacing w:line="480" w:lineRule="auto"/>
        <w:ind w:firstLine="720"/>
      </w:pPr>
    </w:p>
    <w:p w14:paraId="3A48A085" w14:textId="75E76C81" w:rsidR="00FE27AE" w:rsidRDefault="00FE27AE" w:rsidP="00EE3CE2">
      <w:pPr>
        <w:spacing w:line="480" w:lineRule="auto"/>
        <w:rPr>
          <w:i/>
        </w:rPr>
      </w:pPr>
      <w:r w:rsidRPr="00FE27AE">
        <w:rPr>
          <w:i/>
        </w:rPr>
        <w:t>Statistical Analyses</w:t>
      </w:r>
    </w:p>
    <w:p w14:paraId="7170E1F5" w14:textId="0BEDF7C5" w:rsidR="006B49B4" w:rsidRDefault="00A432E4" w:rsidP="00EE3CE2">
      <w:pPr>
        <w:spacing w:line="480" w:lineRule="auto"/>
      </w:pPr>
      <w:r>
        <w:lastRenderedPageBreak/>
        <w:t xml:space="preserve">A </w:t>
      </w:r>
      <w:r w:rsidR="00CD468D">
        <w:t xml:space="preserve">significant </w:t>
      </w:r>
      <w:r>
        <w:t>change from the</w:t>
      </w:r>
      <w:r w:rsidR="00F40250">
        <w:t xml:space="preserve"> Bayesian</w:t>
      </w:r>
      <w:r>
        <w:t xml:space="preserve"> historical to the </w:t>
      </w:r>
      <w:r w:rsidR="00261FA3">
        <w:t xml:space="preserve">Bayesian </w:t>
      </w:r>
      <w:r>
        <w:t>contemporary elevational range limit</w:t>
      </w:r>
      <w:r w:rsidR="006320EC">
        <w:t>s</w:t>
      </w:r>
      <w:r>
        <w:t xml:space="preserve"> was determined if the change was </w:t>
      </w:r>
      <w:r>
        <w:rPr>
          <w:rFonts w:ascii="Cambria Math" w:hAnsi="Cambria Math"/>
        </w:rPr>
        <w:t>≥</w:t>
      </w:r>
      <w:r>
        <w:t xml:space="preserve"> 100m. </w:t>
      </w:r>
      <w:r w:rsidR="00CD468D">
        <w:t xml:space="preserve">The size of the shift upward or downward was calculated for the (1) lower limit; (2) upper limit; and (3) overall elevational change in range upward or downward based on the direction of </w:t>
      </w:r>
      <w:r w:rsidR="00C57F0D">
        <w:t>range midpoint</w:t>
      </w:r>
      <w:r w:rsidR="00CD468D">
        <w:t xml:space="preserve"> shift and the combined lower and upper shifts</w:t>
      </w:r>
      <w:r w:rsidR="006B49B4">
        <w:t xml:space="preserve"> for those species the greatly contract their range (Figure </w:t>
      </w:r>
      <w:r w:rsidR="00B6291D">
        <w:t>1</w:t>
      </w:r>
      <w:r w:rsidR="006B49B4">
        <w:t xml:space="preserve">). With warming temperatures, the predicted changes to a species’ elevational range is to shift to higher, cooler elevations. This expected trend is most clearly detected in an upward contraction of the lower limit or an upward shift of both limits, but is also detectable in just an upward shift </w:t>
      </w:r>
      <w:r w:rsidR="00CD11C5">
        <w:t>of the uppe</w:t>
      </w:r>
      <w:r w:rsidR="006B49B4">
        <w:t xml:space="preserve">r limit </w:t>
      </w:r>
      <w:r w:rsidR="00B6291D">
        <w:t xml:space="preserve">with a lagging trailing edge </w:t>
      </w:r>
      <w:r w:rsidR="006B49B4">
        <w:t xml:space="preserve">or in cases of an overall range contraction toward the upper elevations </w:t>
      </w:r>
      <w:r w:rsidR="00B6291D">
        <w:t xml:space="preserve">to a smaller area </w:t>
      </w:r>
      <w:r w:rsidR="006B49B4">
        <w:t xml:space="preserve">within the historical range (Figure </w:t>
      </w:r>
      <w:r w:rsidR="00B6291D">
        <w:t>1: upper panel</w:t>
      </w:r>
      <w:r w:rsidR="006B49B4">
        <w:t>)</w:t>
      </w:r>
      <w:r w:rsidR="00CD468D">
        <w:t xml:space="preserve">. </w:t>
      </w:r>
      <w:r w:rsidR="00CD11C5">
        <w:t xml:space="preserve">Unexpected responses to warming temperatures would be no detectable change where both range limits change by less than 100m or one or both limits shift downward such that the range midpoint overall is lower contemporarily (Figure </w:t>
      </w:r>
      <w:r w:rsidR="00B6291D">
        <w:t>1: lower panel</w:t>
      </w:r>
      <w:r w:rsidR="00CD11C5">
        <w:t xml:space="preserve">). Overall, the </w:t>
      </w:r>
      <w:r w:rsidR="00690FA6">
        <w:t xml:space="preserve">primary </w:t>
      </w:r>
      <w:r w:rsidR="00CD11C5">
        <w:t xml:space="preserve">prediction for the small mammal communities on each mountain </w:t>
      </w:r>
      <w:r w:rsidR="00690FA6">
        <w:t>is</w:t>
      </w:r>
      <w:r w:rsidR="00CD11C5">
        <w:t xml:space="preserve"> that all or most species shift to higher elevations on average, but </w:t>
      </w:r>
      <w:commentRangeStart w:id="29"/>
      <w:r w:rsidR="00690FA6">
        <w:t>a secondary prediction is</w:t>
      </w:r>
      <w:r w:rsidR="00CD11C5">
        <w:t xml:space="preserve"> that most range gains occur at mid- to high-elevations</w:t>
      </w:r>
      <w:r w:rsidR="00690FA6">
        <w:t xml:space="preserve"> thus gains increase with elevation</w:t>
      </w:r>
      <w:r w:rsidR="00CD11C5">
        <w:t>, whereas the losses would be spread across the gradient</w:t>
      </w:r>
      <w:r w:rsidR="00690FA6">
        <w:t xml:space="preserve"> more or less evenly</w:t>
      </w:r>
      <w:commentRangeEnd w:id="29"/>
      <w:r w:rsidR="00DF6D91">
        <w:rPr>
          <w:rStyle w:val="CommentReference"/>
        </w:rPr>
        <w:commentReference w:id="29"/>
      </w:r>
      <w:r w:rsidR="00CD11C5">
        <w:t>. In contra</w:t>
      </w:r>
      <w:r w:rsidR="00690FA6">
        <w:t xml:space="preserve">st, </w:t>
      </w:r>
      <w:r w:rsidR="00CD11C5">
        <w:t>anthropogenic habitat change declines with elevation on both mountains</w:t>
      </w:r>
      <w:r w:rsidR="00690FA6">
        <w:t>,</w:t>
      </w:r>
      <w:r w:rsidR="00CD11C5">
        <w:t xml:space="preserve"> but</w:t>
      </w:r>
      <w:r w:rsidR="00690FA6">
        <w:t xml:space="preserve"> is</w:t>
      </w:r>
      <w:r w:rsidR="00CD11C5">
        <w:t xml:space="preserve"> most pronounced at the base of the Front Range</w:t>
      </w:r>
      <w:r w:rsidR="00690FA6">
        <w:t>. Thus</w:t>
      </w:r>
      <w:r w:rsidR="0014298E">
        <w:t>,</w:t>
      </w:r>
      <w:r w:rsidR="00690FA6">
        <w:t xml:space="preserve"> if the reduction of available habitat is the predominant factor influencing the elevational distribution of the community, then the prediction would a concentration of range losses at the lowest portion of the gradients that decreases toward the highest elevations.</w:t>
      </w:r>
    </w:p>
    <w:p w14:paraId="4735D180" w14:textId="76C90E92" w:rsidR="00034C87" w:rsidRDefault="00261FA3" w:rsidP="006B49B4">
      <w:pPr>
        <w:spacing w:line="480" w:lineRule="auto"/>
        <w:ind w:firstLine="720"/>
      </w:pPr>
      <w:r>
        <w:t xml:space="preserve">To assess whether range losses and range gains were associated with particular areas on the mountains, we calculated the number of species loosing or gaining range </w:t>
      </w:r>
      <w:r w:rsidR="00BD4CBF">
        <w:t xml:space="preserve">at their lower and </w:t>
      </w:r>
      <w:r w:rsidR="00BD4CBF">
        <w:lastRenderedPageBreak/>
        <w:t>upper limits within</w:t>
      </w:r>
      <w:r>
        <w:t xml:space="preserve"> each 50m band up each mountain. </w:t>
      </w:r>
      <w:r w:rsidR="004E562E">
        <w:t>B</w:t>
      </w:r>
      <w:r w:rsidR="0032539F">
        <w:t xml:space="preserve">ecause the number of species per elevational band differs (unimodal with highest richness of </w:t>
      </w:r>
      <w:r w:rsidR="001B3EE3">
        <w:t>included</w:t>
      </w:r>
      <w:r w:rsidR="004E562E">
        <w:t xml:space="preserve"> species between 1900–2000m), </w:t>
      </w:r>
      <w:r w:rsidR="0032539F">
        <w:t>count</w:t>
      </w:r>
      <w:r w:rsidR="004E562E">
        <w:t>s</w:t>
      </w:r>
      <w:r w:rsidR="0032539F">
        <w:t xml:space="preserve"> of range loss</w:t>
      </w:r>
      <w:r w:rsidR="004E562E">
        <w:t>es</w:t>
      </w:r>
      <w:r w:rsidR="0032539F">
        <w:t xml:space="preserve"> and range gain</w:t>
      </w:r>
      <w:r w:rsidR="004E562E">
        <w:t>s</w:t>
      </w:r>
      <w:r w:rsidR="0032539F">
        <w:t xml:space="preserve"> summ</w:t>
      </w:r>
      <w:r w:rsidR="00AC5EB3">
        <w:t>ed</w:t>
      </w:r>
      <w:r w:rsidR="0032539F">
        <w:t xml:space="preserve"> across all species for each 50m elevation on each mountain gradient</w:t>
      </w:r>
      <w:r w:rsidR="004E562E">
        <w:t xml:space="preserve"> is biased towards elevations with more species. Thus</w:t>
      </w:r>
      <w:r w:rsidR="0032539F">
        <w:t xml:space="preserve">, we examined the percentage of range losses and range gains for each 50m elevation on each mountain gradient by dividing the species counts by the historical </w:t>
      </w:r>
      <w:r w:rsidR="00D73EB6">
        <w:t xml:space="preserve">number of </w:t>
      </w:r>
      <w:r w:rsidR="0032539F">
        <w:t>species present at each band. Th</w:t>
      </w:r>
      <w:r w:rsidR="00BD4CBF">
        <w:t>e net difference between percent gains and losses within each elevational band</w:t>
      </w:r>
      <w:r w:rsidR="0032539F">
        <w:t xml:space="preserve"> created an elevational heat-map of the range changes. </w:t>
      </w:r>
      <w:r w:rsidR="002C14A2">
        <w:t xml:space="preserve">We used </w:t>
      </w:r>
      <w:r w:rsidR="00034C87">
        <w:t xml:space="preserve">non-parametric </w:t>
      </w:r>
      <w:r w:rsidR="007E009A">
        <w:t xml:space="preserve">Spearman’s rank correlation </w:t>
      </w:r>
      <w:r w:rsidR="00034C87">
        <w:t xml:space="preserve">tests to assess whether the trend in </w:t>
      </w:r>
      <w:r w:rsidR="002C14A2">
        <w:t xml:space="preserve">percent range </w:t>
      </w:r>
      <w:r w:rsidR="00034C87">
        <w:t xml:space="preserve">losses decreased with elevation or </w:t>
      </w:r>
      <w:r w:rsidR="002C14A2">
        <w:t xml:space="preserve">percent range </w:t>
      </w:r>
      <w:r w:rsidR="00034C87">
        <w:t>gains increased with elevation on each mountain gradient.</w:t>
      </w:r>
    </w:p>
    <w:p w14:paraId="5C5A2F5E" w14:textId="5F617FD6" w:rsidR="00A432E4" w:rsidRPr="00B35BCC" w:rsidRDefault="00261FA3" w:rsidP="004E562E">
      <w:pPr>
        <w:spacing w:line="480" w:lineRule="auto"/>
        <w:ind w:firstLine="720"/>
      </w:pPr>
      <w:r>
        <w:t>To assess how species traits influenced the response</w:t>
      </w:r>
      <w:r w:rsidR="0085709E">
        <w:t>s</w:t>
      </w:r>
      <w:r>
        <w:t xml:space="preserve"> to anthropogenic climate change</w:t>
      </w:r>
      <w:r w:rsidR="00034C87">
        <w:t xml:space="preserve">, we </w:t>
      </w:r>
      <w:r w:rsidR="00926BB5">
        <w:t>examined</w:t>
      </w:r>
      <w:r w:rsidR="00034C87">
        <w:t xml:space="preserve"> several traits empirically linked or hypothesized to be important to differential responses to climate change in mammals</w:t>
      </w:r>
      <w:r w:rsidR="00BC6D56">
        <w:t xml:space="preserve"> </w:t>
      </w:r>
      <w:r w:rsidR="00BC6D56">
        <w:fldChar w:fldCharType="begin">
          <w:fldData xml:space="preserve">PEVuZE5vdGU+PENpdGU+PEF1dGhvcj5NY0NhaW48L0F1dGhvcj48WWVhcj4yMDE0PC9ZZWFyPjxS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</w:fldData>
        </w:fldChar>
      </w:r>
      <w:r w:rsidR="00413151">
        <w:instrText xml:space="preserve"> ADDIN EN.CITE </w:instrText>
      </w:r>
      <w:r w:rsidR="00413151">
        <w:fldChar w:fldCharType="begin">
          <w:fldData xml:space="preserve">PEVuZE5vdGU+PENpdGU+PEF1dGhvcj5NY0NhaW48L0F1dGhvcj48WWVhcj4yMDE0PC9ZZWFyPjxS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</w:fldData>
        </w:fldChar>
      </w:r>
      <w:r w:rsidR="00413151">
        <w:instrText xml:space="preserve"> ADDIN EN.CITE.DATA </w:instrText>
      </w:r>
      <w:r w:rsidR="00413151">
        <w:fldChar w:fldCharType="end"/>
      </w:r>
      <w:r w:rsidR="00BC6D56">
        <w:fldChar w:fldCharType="separate"/>
      </w:r>
      <w:r w:rsidR="00413151">
        <w:rPr>
          <w:noProof/>
        </w:rPr>
        <w:t xml:space="preserve">(e.g., </w:t>
      </w:r>
      <w:hyperlink w:anchor="_ENREF_2" w:tooltip="Angert, 2011 #2586" w:history="1">
        <w:r w:rsidR="002A22A1">
          <w:rPr>
            <w:noProof/>
          </w:rPr>
          <w:t>Angert</w:t>
        </w:r>
        <w:r w:rsidR="002A22A1" w:rsidRPr="00413151">
          <w:rPr>
            <w:i/>
            <w:noProof/>
          </w:rPr>
          <w:t xml:space="preserve"> et al.</w:t>
        </w:r>
        <w:r w:rsidR="002A22A1">
          <w:rPr>
            <w:noProof/>
          </w:rPr>
          <w:t>, 2011</w:t>
        </w:r>
      </w:hyperlink>
      <w:r w:rsidR="00413151">
        <w:rPr>
          <w:noProof/>
        </w:rPr>
        <w:t xml:space="preserve">, </w:t>
      </w:r>
      <w:hyperlink w:anchor="_ENREF_36" w:tooltip="McCain, 2014 #2611" w:history="1">
        <w:r w:rsidR="002A22A1">
          <w:rPr>
            <w:noProof/>
          </w:rPr>
          <w:t>McCain &amp;  King, 2014</w:t>
        </w:r>
      </w:hyperlink>
      <w:r w:rsidR="00413151">
        <w:rPr>
          <w:noProof/>
        </w:rPr>
        <w:t xml:space="preserve">, </w:t>
      </w:r>
      <w:hyperlink w:anchor="_ENREF_41" w:tooltip="Moritz, 2008 #1594" w:history="1">
        <w:r w:rsidR="002A22A1">
          <w:rPr>
            <w:noProof/>
          </w:rPr>
          <w:t>Moritz</w:t>
        </w:r>
        <w:r w:rsidR="002A22A1" w:rsidRPr="00413151">
          <w:rPr>
            <w:i/>
            <w:noProof/>
          </w:rPr>
          <w:t xml:space="preserve"> et al.</w:t>
        </w:r>
        <w:r w:rsidR="002A22A1">
          <w:rPr>
            <w:noProof/>
          </w:rPr>
          <w:t>, 2008 and references therein</w:t>
        </w:r>
      </w:hyperlink>
      <w:r w:rsidR="00413151">
        <w:rPr>
          <w:noProof/>
        </w:rPr>
        <w:t>)</w:t>
      </w:r>
      <w:r w:rsidR="00BC6D56">
        <w:fldChar w:fldCharType="end"/>
      </w:r>
      <w:r w:rsidR="00034C87">
        <w:t xml:space="preserve">, including body size, </w:t>
      </w:r>
      <w:r w:rsidR="004E562E">
        <w:t>activity times, elevational</w:t>
      </w:r>
      <w:r w:rsidR="00034C87">
        <w:t xml:space="preserve"> </w:t>
      </w:r>
      <w:r w:rsidR="004E562E">
        <w:t>affiliations,</w:t>
      </w:r>
      <w:r w:rsidR="00034C87">
        <w:t xml:space="preserve"> high </w:t>
      </w:r>
      <w:r w:rsidR="004E562E">
        <w:t xml:space="preserve">latitude ranges, </w:t>
      </w:r>
      <w:r w:rsidR="00034C87">
        <w:t xml:space="preserve">location of study area within </w:t>
      </w:r>
      <w:r w:rsidR="00BC6D56">
        <w:t xml:space="preserve">the species </w:t>
      </w:r>
      <w:r w:rsidR="00034C87">
        <w:t>biogeographic range (</w:t>
      </w:r>
      <w:r w:rsidR="00BC6D56">
        <w:t>i.e.,</w:t>
      </w:r>
      <w:r w:rsidR="00034C87">
        <w:t xml:space="preserve"> southern</w:t>
      </w:r>
      <w:r w:rsidR="0085709E">
        <w:t xml:space="preserve"> third</w:t>
      </w:r>
      <w:r w:rsidR="00BC6D56">
        <w:t xml:space="preserve">, </w:t>
      </w:r>
      <w:r w:rsidR="0085709E">
        <w:t xml:space="preserve">middle third </w:t>
      </w:r>
      <w:r w:rsidR="00BC6D56">
        <w:t>or</w:t>
      </w:r>
      <w:r w:rsidR="00034C87">
        <w:t xml:space="preserve"> northern </w:t>
      </w:r>
      <w:r w:rsidR="0085709E">
        <w:t>third of its</w:t>
      </w:r>
      <w:r w:rsidR="00BC6D56">
        <w:t xml:space="preserve"> range</w:t>
      </w:r>
      <w:r w:rsidR="00034C87">
        <w:t>)</w:t>
      </w:r>
      <w:r w:rsidR="004E562E">
        <w:t>, or whether the study area</w:t>
      </w:r>
      <w:r w:rsidR="00BC6D56">
        <w:t xml:space="preserve"> was near the species range edge (e.g., western-most populations of a plains species). </w:t>
      </w:r>
      <w:r w:rsidR="0014298E">
        <w:t>Many more traits were possible</w:t>
      </w:r>
      <w:r w:rsidR="0085709E">
        <w:t>,</w:t>
      </w:r>
      <w:r w:rsidR="0014298E">
        <w:t xml:space="preserve"> but we we</w:t>
      </w:r>
      <w:r w:rsidR="00BC6D56">
        <w:t>re limited by our species sample size as well as the similarity</w:t>
      </w:r>
      <w:r w:rsidR="004E562E">
        <w:t xml:space="preserve"> or correlation</w:t>
      </w:r>
      <w:r w:rsidR="00BC6D56">
        <w:t xml:space="preserve"> in many other traits considered here</w:t>
      </w:r>
      <w:r w:rsidR="00D73EB6">
        <w:t xml:space="preserve"> (e.g., body size and reproductive traits)</w:t>
      </w:r>
      <w:r w:rsidR="00BC6D56">
        <w:t xml:space="preserve">. Body sizes in grams were </w:t>
      </w:r>
      <w:r w:rsidR="00F83F29">
        <w:t>taken from</w:t>
      </w:r>
      <w:r w:rsidR="00BC6D56">
        <w:t xml:space="preserve"> the </w:t>
      </w:r>
      <w:proofErr w:type="spellStart"/>
      <w:r w:rsidR="00BC6D56">
        <w:t>Pan</w:t>
      </w:r>
      <w:r w:rsidR="005443E4">
        <w:t>THERIA</w:t>
      </w:r>
      <w:proofErr w:type="spellEnd"/>
      <w:r w:rsidR="00BC6D56">
        <w:t xml:space="preserve"> and MOM databases </w:t>
      </w:r>
      <w:r w:rsidR="00BC6D56">
        <w:fldChar w:fldCharType="begin">
          <w:fldData xml:space="preserve">PEVuZE5vdGU+PENpdGU+PEF1dGhvcj5TbWl0aDwvQXV0aG9yPjxZZWFyPjIwMDM8L1llYXI+PFJl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</w:fldData>
        </w:fldChar>
      </w:r>
      <w:r w:rsidR="00BC6D56">
        <w:instrText xml:space="preserve"> ADDIN EN.CITE </w:instrText>
      </w:r>
      <w:r w:rsidR="00BC6D56">
        <w:fldChar w:fldCharType="begin">
          <w:fldData xml:space="preserve">PEVuZE5vdGU+PENpdGU+PEF1dGhvcj5TbWl0aDwvQXV0aG9yPjxZZWFyPjIwMDM8L1llYXI+PFJl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</w:fldData>
        </w:fldChar>
      </w:r>
      <w:r w:rsidR="00BC6D56">
        <w:instrText xml:space="preserve"> ADDIN EN.CITE.DATA </w:instrText>
      </w:r>
      <w:r w:rsidR="00BC6D56">
        <w:fldChar w:fldCharType="end"/>
      </w:r>
      <w:r w:rsidR="00BC6D56">
        <w:fldChar w:fldCharType="separate"/>
      </w:r>
      <w:r w:rsidR="00BC6D56">
        <w:rPr>
          <w:noProof/>
        </w:rPr>
        <w:t>(</w:t>
      </w:r>
      <w:hyperlink w:anchor="_ENREF_28" w:tooltip="Jones, 2009 #2168" w:history="1">
        <w:r w:rsidR="002A22A1">
          <w:rPr>
            <w:noProof/>
          </w:rPr>
          <w:t>Jones</w:t>
        </w:r>
        <w:r w:rsidR="002A22A1" w:rsidRPr="00BC6D56">
          <w:rPr>
            <w:i/>
            <w:noProof/>
          </w:rPr>
          <w:t xml:space="preserve"> et al.</w:t>
        </w:r>
        <w:r w:rsidR="002A22A1">
          <w:rPr>
            <w:noProof/>
          </w:rPr>
          <w:t>, 2009</w:t>
        </w:r>
      </w:hyperlink>
      <w:r w:rsidR="00BC6D56">
        <w:rPr>
          <w:noProof/>
        </w:rPr>
        <w:t xml:space="preserve">, </w:t>
      </w:r>
      <w:hyperlink w:anchor="_ENREF_50" w:tooltip="Smith, 2003 #2187" w:history="1">
        <w:r w:rsidR="002A22A1">
          <w:rPr>
            <w:noProof/>
          </w:rPr>
          <w:t>Smith</w:t>
        </w:r>
        <w:r w:rsidR="002A22A1" w:rsidRPr="00BC6D56">
          <w:rPr>
            <w:i/>
            <w:noProof/>
          </w:rPr>
          <w:t xml:space="preserve"> et al.</w:t>
        </w:r>
        <w:r w:rsidR="002A22A1">
          <w:rPr>
            <w:noProof/>
          </w:rPr>
          <w:t>, 2003</w:t>
        </w:r>
      </w:hyperlink>
      <w:r w:rsidR="00BC6D56">
        <w:rPr>
          <w:noProof/>
        </w:rPr>
        <w:t>)</w:t>
      </w:r>
      <w:r w:rsidR="00BC6D56">
        <w:fldChar w:fldCharType="end"/>
      </w:r>
      <w:r w:rsidR="005443E4">
        <w:t xml:space="preserve">. </w:t>
      </w:r>
      <w:r w:rsidR="004E562E">
        <w:t>D</w:t>
      </w:r>
      <w:r w:rsidR="004E562E" w:rsidRPr="00B1398D">
        <w:t>aily activity times (</w:t>
      </w:r>
      <w:r w:rsidR="004E562E">
        <w:t>obligate</w:t>
      </w:r>
      <w:r w:rsidR="004E562E" w:rsidRPr="00B1398D">
        <w:t xml:space="preserve"> diurnal, </w:t>
      </w:r>
      <w:r w:rsidR="004E562E">
        <w:t xml:space="preserve">obligate </w:t>
      </w:r>
      <w:r w:rsidR="004E562E" w:rsidRPr="00B1398D">
        <w:t xml:space="preserve">nocturnal, </w:t>
      </w:r>
      <w:r w:rsidR="00926BB5">
        <w:t>and flexible</w:t>
      </w:r>
      <w:r w:rsidR="00BD4CBF">
        <w:t>)</w:t>
      </w:r>
      <w:r w:rsidR="004E562E">
        <w:t xml:space="preserve"> were from the </w:t>
      </w:r>
      <w:proofErr w:type="spellStart"/>
      <w:r w:rsidR="004E562E">
        <w:t>PanTHERIA</w:t>
      </w:r>
      <w:proofErr w:type="spellEnd"/>
      <w:r w:rsidR="004E562E">
        <w:t xml:space="preserve"> database</w:t>
      </w:r>
      <w:r w:rsidR="004E562E" w:rsidRPr="00B1398D">
        <w:t xml:space="preserve"> </w:t>
      </w:r>
      <w:r w:rsidR="004E562E">
        <w:fldChar w:fldCharType="begin"/>
      </w:r>
      <w:r w:rsidR="004E562E">
        <w:instrText xml:space="preserve"> ADDIN EN.CITE &lt;EndNote&gt;&lt;Cite&gt;&lt;Author&gt;Jones&lt;/Author&gt;&lt;Year&gt;2009&lt;/Year&gt;&lt;RecNum&gt;2168&lt;/RecNum&gt;&lt;DisplayText&gt;(Jones&lt;style face="italic"&gt; et al.&lt;/style&gt;, 2009)&lt;/DisplayText&gt;&lt;record&gt;&lt;rec-number&gt;2168&lt;/rec-number&gt;&lt;foreign-keys&gt;&lt;key app="EN" db-id="vt9a5zr9sxrt9ie9e5fpwedxwee9a00xfwar" timestamp="0"&gt;2168&lt;/key&gt;&lt;/foreign-keys&gt;&lt;ref-type name="Journal Article"&gt;17&lt;/ref-type&gt;&lt;contributors&gt;&lt;authors&gt;&lt;author&gt;Jones, Kate E.&lt;/author&gt;&lt;author&gt;Bielby, Jon&lt;/author&gt;&lt;author&gt;Cardillo, Marcel&lt;/author&gt;&lt;author&gt;Fritz, Susanne A.&lt;/author&gt;&lt;author&gt;O&amp;apos;Dell, Justin&lt;/author&gt;&lt;author&gt;Orme, C. David L.&lt;/author&gt;&lt;author&gt;Safi, Kamran&lt;/author&gt;&lt;author&gt;Sechrest, Wes&lt;/author&gt;&lt;author&gt;Boakes, Elizabeth H.&lt;/author&gt;&lt;author&gt;Carbone, Chris&lt;/author&gt;&lt;author&gt;Connolly, Christina&lt;/author&gt;&lt;author&gt;Cutts, Michael J.&lt;/author&gt;&lt;author&gt;Foster, Janine K.&lt;/author&gt;&lt;author&gt;Grenyer, Richard&lt;/author&gt;&lt;author&gt;Habib, Michael&lt;/author&gt;&lt;author&gt;Plaster, Christopher A.&lt;/author&gt;&lt;author&gt;Price, Samantha A.&lt;/author&gt;&lt;author&gt;Rigby, Elizabeth A.&lt;/author&gt;&lt;author&gt;Rist, Janna&lt;/author&gt;&lt;author&gt;Teacher, Amber&lt;/author&gt;&lt;author&gt;Bininda-Emonds, Olaf R. P.&lt;/author&gt;&lt;author&gt;Gittleman, John L.&lt;/author&gt;&lt;author&gt;Mace, Georgina M.&lt;/author&gt;&lt;author&gt;Purvis, Andy&lt;/author&gt;&lt;author&gt;Michener, W. K.&lt;/author&gt;&lt;/authors&gt;&lt;/contributors&gt;&lt;titles&gt;&lt;title&gt;PanTHERIA: a species-level database of life history, ecology, and geography of extant and recently extinct mammals&lt;/title&gt;&lt;secondary-title&gt;Ecology&lt;/secondary-title&gt;&lt;/titles&gt;&lt;periodical&gt;&lt;full-title&gt;Ecology&lt;/full-title&gt;&lt;/periodical&gt;&lt;pages&gt;2648-2648&lt;/pages&gt;&lt;volume&gt;90&lt;/volume&gt;&lt;number&gt;9&lt;/number&gt;&lt;dates&gt;&lt;year&gt;2009&lt;/year&gt;&lt;/dates&gt;&lt;publisher&gt;Ecological Society of America&lt;/publisher&gt;&lt;isbn&gt;0012-9658&lt;/isbn&gt;&lt;urls&gt;&lt;related-urls&gt;&lt;url&gt;http://dx.doi.org/10.1890/08-1494.1&lt;/url&gt;&lt;/related-urls&gt;&lt;/urls&gt;&lt;electronic-resource-num&gt;10.1890/08-1494.1&lt;/electronic-resource-num&gt;&lt;/record&gt;&lt;/Cite&gt;&lt;/EndNote&gt;</w:instrText>
      </w:r>
      <w:r w:rsidR="004E562E">
        <w:fldChar w:fldCharType="separate"/>
      </w:r>
      <w:r w:rsidR="004E562E">
        <w:rPr>
          <w:noProof/>
        </w:rPr>
        <w:t>(</w:t>
      </w:r>
      <w:hyperlink w:anchor="_ENREF_28" w:tooltip="Jones, 2009 #2168" w:history="1">
        <w:r w:rsidR="002A22A1">
          <w:rPr>
            <w:noProof/>
          </w:rPr>
          <w:t>Jones</w:t>
        </w:r>
        <w:r w:rsidR="002A22A1" w:rsidRPr="000C4E88">
          <w:rPr>
            <w:i/>
            <w:noProof/>
          </w:rPr>
          <w:t xml:space="preserve"> et al.</w:t>
        </w:r>
        <w:r w:rsidR="002A22A1">
          <w:rPr>
            <w:noProof/>
          </w:rPr>
          <w:t>, 2009</w:t>
        </w:r>
      </w:hyperlink>
      <w:r w:rsidR="004E562E">
        <w:rPr>
          <w:noProof/>
        </w:rPr>
        <w:t>)</w:t>
      </w:r>
      <w:r w:rsidR="004E562E">
        <w:fldChar w:fldCharType="end"/>
      </w:r>
      <w:r w:rsidR="0014298E">
        <w:t xml:space="preserve"> or</w:t>
      </w:r>
      <w:r w:rsidR="004E562E">
        <w:t xml:space="preserve"> species accounts in the journal </w:t>
      </w:r>
      <w:r w:rsidR="004E562E" w:rsidRPr="009861B7">
        <w:rPr>
          <w:i/>
        </w:rPr>
        <w:t>Mammalian Species</w:t>
      </w:r>
      <w:r w:rsidR="004E562E">
        <w:t xml:space="preserve">, and </w:t>
      </w:r>
      <w:r w:rsidR="0014298E">
        <w:t xml:space="preserve">were </w:t>
      </w:r>
      <w:r w:rsidR="004E562E">
        <w:t xml:space="preserve">checked against additional literature sources </w:t>
      </w:r>
      <w:r w:rsidR="004E562E">
        <w:fldChar w:fldCharType="begin"/>
      </w:r>
      <w:r w:rsidR="004E562E">
        <w:instrText xml:space="preserve"> ADDIN EN.CITE &lt;EndNote&gt;&lt;Cite&gt;&lt;Author&gt;Nowak&lt;/Author&gt;&lt;Year&gt;1991&lt;/Year&gt;&lt;RecNum&gt;2188&lt;/RecNum&gt;&lt;DisplayText&gt;(Armstrong&lt;style face="italic"&gt; et al.&lt;/style&gt;, 2011, Hall, 1981, Nowak, 1991)&lt;/DisplayText&gt;&lt;record&gt;&lt;rec-number&gt;2188&lt;/rec-number&gt;&lt;foreign-keys&gt;&lt;key app="EN" db-id="vt9a5zr9sxrt9ie9e5fpwedxwee9a00xfwar" timestamp="0"&gt;2188&lt;/key&gt;&lt;/foreign-keys&gt;&lt;ref-type name="Book"&gt;6&lt;/ref-type&gt;&lt;contributors&gt;&lt;authors&gt;&lt;author&gt;Nowak, R. M.&lt;/author&gt;&lt;/authors&gt;&lt;/contributors&gt;&lt;titles&gt;&lt;title&gt;Walker&amp;apos;s Mammals of the World&lt;/title&gt;&lt;/titles&gt;&lt;edition&gt;5&lt;/edition&gt;&lt;dates&gt;&lt;year&gt;1991&lt;/year&gt;&lt;/dates&gt;&lt;pub-location&gt;Baltimore &amp;amp; London&lt;/pub-location&gt;&lt;publisher&gt;The John Hopkins University Press&lt;/publisher&gt;&lt;urls&gt;&lt;/urls&gt;&lt;/record&gt;&lt;/Cite&gt;&lt;Cite&gt;&lt;Author&gt;Hall&lt;/Author&gt;&lt;Year&gt;1981&lt;/Year&gt;&lt;RecNum&gt;1659&lt;/RecNum&gt;&lt;record&gt;&lt;rec-number&gt;1659&lt;/rec-number&gt;&lt;foreign-keys&gt;&lt;key app="EN" db-id="vt9a5zr9sxrt9ie9e5fpwedxwee9a00xfwar" timestamp="0"&gt;1659&lt;/key&gt;&lt;/foreign-keys&gt;&lt;ref-type name="Book"&gt;6&lt;/ref-type&gt;&lt;contributors&gt;&lt;authors&gt;&lt;author&gt;Hall, E. Raymond&lt;/author&gt;&lt;/authors&gt;&lt;/contributors&gt;&lt;titles&gt;&lt;title&gt;Mammals of North America&lt;/title&gt;&lt;/titles&gt;&lt;section&gt;1,181&lt;/section&gt;&lt;dates&gt;&lt;year&gt;1981&lt;/year&gt;&lt;/dates&gt;&lt;pub-location&gt;New York&lt;/pub-location&gt;&lt;publisher&gt;John Wiley &amp;amp; Sons&lt;/publisher&gt;&lt;urls&gt;&lt;/urls&gt;&lt;/record&gt;&lt;/Cite&gt;&lt;Cite&gt;&lt;Author&gt;Armstrong&lt;/Author&gt;&lt;Year&gt;2011&lt;/Year&gt;&lt;RecNum&gt;2226&lt;/RecNum&gt;&lt;record&gt;&lt;rec-number&gt;2226&lt;/rec-number&gt;&lt;foreign-keys&gt;&lt;key app="EN" db-id="vt9a5zr9sxrt9ie9e5fpwedxwee9a00xfwar" timestamp="0"&gt;2226&lt;/key&gt;&lt;/foreign-keys&gt;&lt;ref-type name="Book"&gt;6&lt;/ref-type&gt;&lt;contributors&gt;&lt;authors&gt;&lt;author&gt;Armstrong, David M.&lt;/author&gt;&lt;author&gt;Fitzgerald, James P.&lt;/author&gt;&lt;author&gt;Meaney, Carron A.&lt;/author&gt;&lt;/authors&gt;&lt;/contributors&gt;&lt;titles&gt;&lt;title&gt;Mammals of Colorado&lt;/title&gt;&lt;/titles&gt;&lt;pages&gt;704&lt;/pages&gt;&lt;edition&gt;2nd&lt;/edition&gt;&lt;keywords&gt;&lt;keyword&gt;mammals&lt;/keyword&gt;&lt;keyword&gt;Colorado&lt;/keyword&gt;&lt;/keywords&gt;&lt;dates&gt;&lt;year&gt;2011&lt;/year&gt;&lt;/dates&gt;&lt;pub-location&gt;Denver, CO&lt;/pub-location&gt;&lt;urls&gt;&lt;/urls&gt;&lt;/record&gt;&lt;/Cite&gt;&lt;/EndNote&gt;</w:instrText>
      </w:r>
      <w:r w:rsidR="004E562E">
        <w:fldChar w:fldCharType="separate"/>
      </w:r>
      <w:r w:rsidR="004E562E">
        <w:rPr>
          <w:noProof/>
        </w:rPr>
        <w:t>(</w:t>
      </w:r>
      <w:hyperlink w:anchor="_ENREF_4" w:tooltip="Armstrong, 2011 #2226" w:history="1">
        <w:r w:rsidR="002A22A1">
          <w:rPr>
            <w:noProof/>
          </w:rPr>
          <w:t>Armstrong</w:t>
        </w:r>
        <w:r w:rsidR="002A22A1" w:rsidRPr="000C4E88">
          <w:rPr>
            <w:i/>
            <w:noProof/>
          </w:rPr>
          <w:t xml:space="preserve"> et al.</w:t>
        </w:r>
        <w:r w:rsidR="002A22A1">
          <w:rPr>
            <w:noProof/>
          </w:rPr>
          <w:t>, 2011</w:t>
        </w:r>
      </w:hyperlink>
      <w:r w:rsidR="004E562E">
        <w:rPr>
          <w:noProof/>
        </w:rPr>
        <w:t xml:space="preserve">, </w:t>
      </w:r>
      <w:hyperlink w:anchor="_ENREF_25" w:tooltip="Hall, 1981 #1659" w:history="1">
        <w:r w:rsidR="002A22A1">
          <w:rPr>
            <w:noProof/>
          </w:rPr>
          <w:t xml:space="preserve">Hall, </w:t>
        </w:r>
        <w:r w:rsidR="002A22A1">
          <w:rPr>
            <w:noProof/>
          </w:rPr>
          <w:lastRenderedPageBreak/>
          <w:t>1981</w:t>
        </w:r>
      </w:hyperlink>
      <w:r w:rsidR="004E562E">
        <w:rPr>
          <w:noProof/>
        </w:rPr>
        <w:t xml:space="preserve">, </w:t>
      </w:r>
      <w:hyperlink w:anchor="_ENREF_43" w:tooltip="Nowak, 1991 #2188" w:history="1">
        <w:r w:rsidR="002A22A1">
          <w:rPr>
            <w:noProof/>
          </w:rPr>
          <w:t>Nowak, 1991</w:t>
        </w:r>
      </w:hyperlink>
      <w:r w:rsidR="004E562E">
        <w:rPr>
          <w:noProof/>
        </w:rPr>
        <w:t>)</w:t>
      </w:r>
      <w:r w:rsidR="004E562E">
        <w:fldChar w:fldCharType="end"/>
      </w:r>
      <w:r w:rsidR="004E562E" w:rsidRPr="00B1398D">
        <w:t xml:space="preserve">. </w:t>
      </w:r>
      <w:r w:rsidR="00034C87">
        <w:t xml:space="preserve">Each species was denoted as a low elevation species, a montane species, or cosmopolitan </w:t>
      </w:r>
      <w:r w:rsidR="002C607E">
        <w:t xml:space="preserve">(across most habitats and elevations on the mountain) </w:t>
      </w:r>
      <w:r w:rsidR="00034C87">
        <w:t xml:space="preserve">by its known habitat affinities in Colorado </w:t>
      </w:r>
      <w:r w:rsidR="00034C87">
        <w:fldChar w:fldCharType="begin"/>
      </w:r>
      <w:r w:rsidR="00034C87">
        <w:instrText xml:space="preserve"> ADDIN EN.CITE &lt;EndNote&gt;&lt;Cite&gt;&lt;Author&gt;Armstrong&lt;/Author&gt;&lt;Year&gt;2011&lt;/Year&gt;&lt;RecNum&gt;2226&lt;/RecNum&gt;&lt;DisplayText&gt;(Armstrong&lt;style face="italic"&gt; et al.&lt;/style&gt;, 2011)&lt;/DisplayText&gt;&lt;record&gt;&lt;rec-number&gt;2226&lt;/rec-number&gt;&lt;foreign-keys&gt;&lt;key app="EN" db-id="vt9a5zr9sxrt9ie9e5fpwedxwee9a00xfwar" timestamp="0"&gt;2226&lt;/key&gt;&lt;/foreign-keys&gt;&lt;ref-type name="Book"&gt;6&lt;/ref-type&gt;&lt;contributors&gt;&lt;authors&gt;&lt;author&gt;Armstrong, David M.&lt;/author&gt;&lt;author&gt;Fitzgerald, James P.&lt;/author&gt;&lt;author&gt;Meaney, Carron A.&lt;/author&gt;&lt;/authors&gt;&lt;/contributors&gt;&lt;titles&gt;&lt;title&gt;Mammals of Colorado&lt;/title&gt;&lt;/titles&gt;&lt;pages&gt;704&lt;/pages&gt;&lt;edition&gt;2nd&lt;/edition&gt;&lt;keywords&gt;&lt;keyword&gt;mammals&lt;/keyword&gt;&lt;keyword&gt;Colorado&lt;/keyword&gt;&lt;/keywords&gt;&lt;dates&gt;&lt;year&gt;2011&lt;/year&gt;&lt;/dates&gt;&lt;pub-location&gt;Denver, CO&lt;/pub-location&gt;&lt;urls&gt;&lt;/urls&gt;&lt;/record&gt;&lt;/Cite&gt;&lt;/EndNote&gt;</w:instrText>
      </w:r>
      <w:r w:rsidR="00034C87">
        <w:fldChar w:fldCharType="separate"/>
      </w:r>
      <w:r w:rsidR="00034C87">
        <w:rPr>
          <w:noProof/>
        </w:rPr>
        <w:t>(</w:t>
      </w:r>
      <w:hyperlink w:anchor="_ENREF_4" w:tooltip="Armstrong, 2011 #2226" w:history="1">
        <w:r w:rsidR="002A22A1">
          <w:rPr>
            <w:noProof/>
          </w:rPr>
          <w:t>Armstrong</w:t>
        </w:r>
        <w:r w:rsidR="002A22A1" w:rsidRPr="00261FA3">
          <w:rPr>
            <w:i/>
            <w:noProof/>
          </w:rPr>
          <w:t xml:space="preserve"> et al.</w:t>
        </w:r>
        <w:r w:rsidR="002A22A1">
          <w:rPr>
            <w:noProof/>
          </w:rPr>
          <w:t>, 2011</w:t>
        </w:r>
      </w:hyperlink>
      <w:r w:rsidR="00034C87">
        <w:rPr>
          <w:noProof/>
        </w:rPr>
        <w:t>)</w:t>
      </w:r>
      <w:r w:rsidR="00034C87">
        <w:fldChar w:fldCharType="end"/>
      </w:r>
      <w:r w:rsidR="00034C87">
        <w:t xml:space="preserve">, but also based on its individual historical distribution on </w:t>
      </w:r>
      <w:r w:rsidR="004E562E">
        <w:t>each</w:t>
      </w:r>
      <w:r w:rsidR="00034C87">
        <w:t xml:space="preserve"> mountain</w:t>
      </w:r>
      <w:r w:rsidR="002C607E">
        <w:t xml:space="preserve"> (all or most of its range below or above the midpoint of the mountain)</w:t>
      </w:r>
      <w:r w:rsidR="00034C87">
        <w:t>.</w:t>
      </w:r>
      <w:r w:rsidR="004E562E">
        <w:t xml:space="preserve"> Latitudinal ranges </w:t>
      </w:r>
      <w:r w:rsidR="005443E4">
        <w:t xml:space="preserve">and study locations within </w:t>
      </w:r>
      <w:r w:rsidR="004E562E">
        <w:t>North American</w:t>
      </w:r>
      <w:r w:rsidR="005443E4">
        <w:t xml:space="preserve"> geographic ranges were calculated from the</w:t>
      </w:r>
      <w:r w:rsidR="005443E4" w:rsidRPr="009861B7">
        <w:t xml:space="preserve"> </w:t>
      </w:r>
      <w:proofErr w:type="spellStart"/>
      <w:r w:rsidR="005443E4">
        <w:t>PanTHERIA</w:t>
      </w:r>
      <w:proofErr w:type="spellEnd"/>
      <w:r w:rsidR="005443E4">
        <w:t xml:space="preserve"> database </w:t>
      </w:r>
      <w:r w:rsidR="005443E4">
        <w:fldChar w:fldCharType="begin"/>
      </w:r>
      <w:r w:rsidR="005443E4">
        <w:instrText xml:space="preserve"> ADDIN EN.CITE &lt;EndNote&gt;&lt;Cite&gt;&lt;Author&gt;Jones&lt;/Author&gt;&lt;Year&gt;2009&lt;/Year&gt;&lt;RecNum&gt;2168&lt;/RecNum&gt;&lt;DisplayText&gt;(Jones&lt;style face="italic"&gt; et al.&lt;/style&gt;, 2009)&lt;/DisplayText&gt;&lt;record&gt;&lt;rec-number&gt;2168&lt;/rec-number&gt;&lt;foreign-keys&gt;&lt;key app="EN" db-id="vt9a5zr9sxrt9ie9e5fpwedxwee9a00xfwar" timestamp="0"&gt;2168&lt;/key&gt;&lt;/foreign-keys&gt;&lt;ref-type name="Journal Article"&gt;17&lt;/ref-type&gt;&lt;contributors&gt;&lt;authors&gt;&lt;author&gt;Jones, Kate E.&lt;/author&gt;&lt;author&gt;Bielby, Jon&lt;/author&gt;&lt;author&gt;Cardillo, Marcel&lt;/author&gt;&lt;author&gt;Fritz, Susanne A.&lt;/author&gt;&lt;author&gt;O&amp;apos;Dell, Justin&lt;/author&gt;&lt;author&gt;Orme, C. David L.&lt;/author&gt;&lt;author&gt;Safi, Kamran&lt;/author&gt;&lt;author&gt;Sechrest, Wes&lt;/author&gt;&lt;author&gt;Boakes, Elizabeth H.&lt;/author&gt;&lt;author&gt;Carbone, Chris&lt;/author&gt;&lt;author&gt;Connolly, Christina&lt;/author&gt;&lt;author&gt;Cutts, Michael J.&lt;/author&gt;&lt;author&gt;Foster, Janine K.&lt;/author&gt;&lt;author&gt;Grenyer, Richard&lt;/author&gt;&lt;author&gt;Habib, Michael&lt;/author&gt;&lt;author&gt;Plaster, Christopher A.&lt;/author&gt;&lt;author&gt;Price, Samantha A.&lt;/author&gt;&lt;author&gt;Rigby, Elizabeth A.&lt;/author&gt;&lt;author&gt;Rist, Janna&lt;/author&gt;&lt;author&gt;Teacher, Amber&lt;/author&gt;&lt;author&gt;Bininda-Emonds, Olaf R. P.&lt;/author&gt;&lt;author&gt;Gittleman, John L.&lt;/author&gt;&lt;author&gt;Mace, Georgina M.&lt;/author&gt;&lt;author&gt;Purvis, Andy&lt;/author&gt;&lt;author&gt;Michener, W. K.&lt;/author&gt;&lt;/authors&gt;&lt;/contributors&gt;&lt;titles&gt;&lt;title&gt;PanTHERIA: a species-level database of life history, ecology, and geography of extant and recently extinct mammals&lt;/title&gt;&lt;secondary-title&gt;Ecology&lt;/secondary-title&gt;&lt;/titles&gt;&lt;periodical&gt;&lt;full-title&gt;Ecology&lt;/full-title&gt;&lt;/periodical&gt;&lt;pages&gt;2648-2648&lt;/pages&gt;&lt;volume&gt;90&lt;/volume&gt;&lt;number&gt;9&lt;/number&gt;&lt;dates&gt;&lt;year&gt;2009&lt;/year&gt;&lt;/dates&gt;&lt;publisher&gt;Ecological Society of America&lt;/publisher&gt;&lt;isbn&gt;0012-9658&lt;/isbn&gt;&lt;urls&gt;&lt;related-urls&gt;&lt;url&gt;http://dx.doi.org/10.1890/08-1494.1&lt;/url&gt;&lt;/related-urls&gt;&lt;/urls&gt;&lt;electronic-resource-num&gt;10.1890/08-1494.1&lt;/electronic-resource-num&gt;&lt;/record&gt;&lt;/Cite&gt;&lt;/EndNote&gt;</w:instrText>
      </w:r>
      <w:r w:rsidR="005443E4">
        <w:fldChar w:fldCharType="separate"/>
      </w:r>
      <w:r w:rsidR="005443E4">
        <w:rPr>
          <w:noProof/>
        </w:rPr>
        <w:t>(</w:t>
      </w:r>
      <w:hyperlink w:anchor="_ENREF_28" w:tooltip="Jones, 2009 #2168" w:history="1">
        <w:r w:rsidR="002A22A1">
          <w:rPr>
            <w:noProof/>
          </w:rPr>
          <w:t>Jones</w:t>
        </w:r>
        <w:r w:rsidR="002A22A1" w:rsidRPr="000C4E88">
          <w:rPr>
            <w:i/>
            <w:noProof/>
          </w:rPr>
          <w:t xml:space="preserve"> et al.</w:t>
        </w:r>
        <w:r w:rsidR="002A22A1">
          <w:rPr>
            <w:noProof/>
          </w:rPr>
          <w:t>, 2009</w:t>
        </w:r>
      </w:hyperlink>
      <w:r w:rsidR="005443E4">
        <w:rPr>
          <w:noProof/>
        </w:rPr>
        <w:t>)</w:t>
      </w:r>
      <w:r w:rsidR="005443E4">
        <w:fldChar w:fldCharType="end"/>
      </w:r>
      <w:r w:rsidR="005443E4">
        <w:t xml:space="preserve"> but modified to only include distributions within </w:t>
      </w:r>
      <w:r w:rsidR="004E562E">
        <w:t>North America</w:t>
      </w:r>
      <w:r w:rsidR="005443E4">
        <w:t xml:space="preserve"> </w:t>
      </w:r>
      <w:r w:rsidR="005443E4">
        <w:fldChar w:fldCharType="begin"/>
      </w:r>
      <w:r w:rsidR="00C57F0D">
        <w:instrText xml:space="preserve"> ADDIN EN.CITE &lt;EndNote&gt;&lt;Cite&gt;&lt;Author&gt;Hall&lt;/Author&gt;&lt;Year&gt;1981&lt;/Year&gt;&lt;RecNum&gt;1659&lt;/RecNum&gt;&lt;DisplayText&gt;(Hall, 1981, IUCN, 2011)&lt;/DisplayText&gt;&lt;record&gt;&lt;rec-number&gt;1659&lt;/rec-number&gt;&lt;foreign-keys&gt;&lt;key app="EN" db-id="vt9a5zr9sxrt9ie9e5fpwedxwee9a00xfwar" timestamp="0"&gt;1659&lt;/key&gt;&lt;/foreign-keys&gt;&lt;ref-type name="Book"&gt;6&lt;/ref-type&gt;&lt;contributors&gt;&lt;authors&gt;&lt;author&gt;Hall, E. Raymond&lt;/author&gt;&lt;/authors&gt;&lt;/contributors&gt;&lt;titles&gt;&lt;title&gt;Mammals of North America&lt;/title&gt;&lt;/titles&gt;&lt;section&gt;1,181&lt;/section&gt;&lt;dates&gt;&lt;year&gt;1981&lt;/year&gt;&lt;/dates&gt;&lt;pub-location&gt;New York&lt;/pub-location&gt;&lt;publisher&gt;John Wiley &amp;amp; Sons&lt;/publisher&gt;&lt;urls&gt;&lt;/urls&gt;&lt;/record&gt;&lt;/Cite&gt;&lt;Cite&gt;&lt;Author&gt;IUCN&lt;/Author&gt;&lt;Year&gt;2011&lt;/Year&gt;&lt;RecNum&gt;2416&lt;/RecNum&gt;&lt;record&gt;&lt;rec-number&gt;2416&lt;/rec-number&gt;&lt;foreign-keys&gt;&lt;key app="EN" db-id="vt9a5zr9sxrt9ie9e5fpwedxwee9a00xfwar" timestamp="0"&gt;2416&lt;/key&gt;&lt;/foreign-keys&gt;&lt;ref-type name="Web Page"&gt;12&lt;/ref-type&gt;&lt;contributors&gt;&lt;authors&gt;&lt;author&gt;IUCN&lt;/author&gt;&lt;/authors&gt;&lt;/contributors&gt;&lt;titles&gt;&lt;title&gt;IUCN Red List of Threatened Species. Version 2011.2&lt;/title&gt;&lt;/titles&gt;&lt;number&gt;16 December 2011&lt;/number&gt;&lt;dates&gt;&lt;year&gt;2011&lt;/year&gt;&lt;/dates&gt;&lt;publisher&gt;www.iucnredlist.org&lt;/publisher&gt;&lt;urls&gt;&lt;/urls&gt;&lt;/record&gt;&lt;/Cite&gt;&lt;/EndNote&gt;</w:instrText>
      </w:r>
      <w:r w:rsidR="005443E4">
        <w:fldChar w:fldCharType="separate"/>
      </w:r>
      <w:r w:rsidR="00C57F0D">
        <w:rPr>
          <w:noProof/>
        </w:rPr>
        <w:t>(</w:t>
      </w:r>
      <w:hyperlink w:anchor="_ENREF_25" w:tooltip="Hall, 1981 #1659" w:history="1">
        <w:r w:rsidR="002A22A1">
          <w:rPr>
            <w:noProof/>
          </w:rPr>
          <w:t>Hall, 1981</w:t>
        </w:r>
      </w:hyperlink>
      <w:r w:rsidR="00C57F0D">
        <w:rPr>
          <w:noProof/>
        </w:rPr>
        <w:t xml:space="preserve">, </w:t>
      </w:r>
      <w:hyperlink w:anchor="_ENREF_27" w:tooltip="IUCN, 2011 #2416" w:history="1">
        <w:r w:rsidR="002A22A1">
          <w:rPr>
            <w:noProof/>
          </w:rPr>
          <w:t>IUCN, 2011</w:t>
        </w:r>
      </w:hyperlink>
      <w:r w:rsidR="00C57F0D">
        <w:rPr>
          <w:noProof/>
        </w:rPr>
        <w:t>)</w:t>
      </w:r>
      <w:r w:rsidR="005443E4">
        <w:fldChar w:fldCharType="end"/>
      </w:r>
      <w:r w:rsidR="005443E4">
        <w:t xml:space="preserve">. </w:t>
      </w:r>
    </w:p>
    <w:p w14:paraId="5C1C45D6" w14:textId="1BF170F4" w:rsidR="000339E9" w:rsidRDefault="004D71E1" w:rsidP="007F3D8A">
      <w:pPr>
        <w:spacing w:line="480" w:lineRule="auto"/>
        <w:ind w:firstLine="720"/>
      </w:pPr>
      <w:r>
        <w:t xml:space="preserve">Trends in lower and upper range shifts </w:t>
      </w:r>
      <w:r w:rsidR="00EE3CE2">
        <w:t xml:space="preserve">were </w:t>
      </w:r>
      <w:r w:rsidR="006320EC">
        <w:t>analyzed</w:t>
      </w:r>
      <w:r w:rsidR="00EE3CE2">
        <w:t xml:space="preserve"> </w:t>
      </w:r>
      <w:r>
        <w:t xml:space="preserve">to detect if particular traits were associated with </w:t>
      </w:r>
      <w:r w:rsidR="0085709E">
        <w:t xml:space="preserve">differential </w:t>
      </w:r>
      <w:r>
        <w:t>increase</w:t>
      </w:r>
      <w:r w:rsidR="0085709E">
        <w:t>s</w:t>
      </w:r>
      <w:r>
        <w:t xml:space="preserve"> or decreases using</w:t>
      </w:r>
      <w:r w:rsidR="000339E9">
        <w:t xml:space="preserve"> multivariate linear regressions </w:t>
      </w:r>
      <w:r w:rsidR="007F3D8A">
        <w:t>on each mountain</w:t>
      </w:r>
      <w:r>
        <w:t>. We</w:t>
      </w:r>
      <w:r w:rsidR="007F3D8A">
        <w:t xml:space="preserve"> </w:t>
      </w:r>
      <w:r>
        <w:t>used</w:t>
      </w:r>
      <w:r w:rsidR="000339E9">
        <w:t xml:space="preserve"> stepwise models</w:t>
      </w:r>
      <w:r w:rsidR="004D6384">
        <w:t>,</w:t>
      </w:r>
      <w:r w:rsidR="000339E9">
        <w:t xml:space="preserve"> </w:t>
      </w:r>
      <w:r w:rsidR="00D73EB6">
        <w:t xml:space="preserve">the lowest </w:t>
      </w:r>
      <w:proofErr w:type="spellStart"/>
      <w:r w:rsidR="000339E9">
        <w:t>AICc</w:t>
      </w:r>
      <w:proofErr w:type="spellEnd"/>
      <w:r w:rsidR="000339E9">
        <w:t xml:space="preserve"> weights</w:t>
      </w:r>
      <w:r w:rsidR="004D6384">
        <w:t>, and all variables that were individually significant</w:t>
      </w:r>
      <w:r w:rsidR="000339E9">
        <w:t xml:space="preserve"> to detect the best-fit model </w:t>
      </w:r>
      <w:r w:rsidR="000339E9">
        <w:fldChar w:fldCharType="begin"/>
      </w:r>
      <w:r w:rsidR="000339E9">
        <w:instrText xml:space="preserve"> ADDIN EN.CITE &lt;EndNote&gt;&lt;Cite&gt;&lt;Author&gt;Burnham&lt;/Author&gt;&lt;Year&gt;2002&lt;/Year&gt;&lt;RecNum&gt;1577&lt;/RecNum&gt;&lt;DisplayText&gt;(Burnham &amp;amp;  Andersen, 2002)&lt;/DisplayText&gt;&lt;record&gt;&lt;rec-number&gt;1577&lt;/rec-number&gt;&lt;foreign-keys&gt;&lt;key app="EN" db-id="vt9a5zr9sxrt9ie9e5fpwedxwee9a00xfwar" timestamp="0"&gt;1577&lt;/key&gt;&lt;/foreign-keys&gt;&lt;ref-type name="Book"&gt;6&lt;/ref-type&gt;&lt;contributors&gt;&lt;authors&gt;&lt;author&gt;Burnham, K. P.&lt;/author&gt;&lt;author&gt;Andersen, David R.&lt;/author&gt;&lt;/authors&gt;&lt;/contributors&gt;&lt;titles&gt;&lt;title&gt;Model selection and multi-model inference: a practical information-theoretic approach&lt;/title&gt;&lt;/titles&gt;&lt;edition&gt;2&lt;/edition&gt;&lt;keywords&gt;&lt;keyword&gt;regression techniques&lt;/keyword&gt;&lt;keyword&gt;maximum likelyhood&lt;/keyword&gt;&lt;keyword&gt;statistical tests&lt;/keyword&gt;&lt;/keywords&gt;&lt;dates&gt;&lt;year&gt;2002&lt;/year&gt;&lt;/dates&gt;&lt;pub-location&gt;Heidelberg&lt;/pub-location&gt;&lt;publisher&gt;Springer-Verlag&lt;/publisher&gt;&lt;urls&gt;&lt;/urls&gt;&lt;/record&gt;&lt;/Cite&gt;&lt;/EndNote&gt;</w:instrText>
      </w:r>
      <w:r w:rsidR="000339E9">
        <w:fldChar w:fldCharType="separate"/>
      </w:r>
      <w:r w:rsidR="000339E9">
        <w:rPr>
          <w:noProof/>
        </w:rPr>
        <w:t>(</w:t>
      </w:r>
      <w:hyperlink w:anchor="_ENREF_11" w:tooltip="Burnham, 2002 #1577" w:history="1">
        <w:r w:rsidR="002A22A1">
          <w:rPr>
            <w:noProof/>
          </w:rPr>
          <w:t>Burnham &amp;  Andersen, 2002</w:t>
        </w:r>
      </w:hyperlink>
      <w:r w:rsidR="000339E9">
        <w:rPr>
          <w:noProof/>
        </w:rPr>
        <w:t>)</w:t>
      </w:r>
      <w:r w:rsidR="000339E9">
        <w:fldChar w:fldCharType="end"/>
      </w:r>
      <w:r w:rsidR="000339E9">
        <w:t xml:space="preserve">. A second set of trait analyses were conducted on </w:t>
      </w:r>
      <w:r w:rsidR="00F83F29">
        <w:t>expected</w:t>
      </w:r>
      <w:r w:rsidR="000339E9">
        <w:t xml:space="preserve"> (upward) and non-</w:t>
      </w:r>
      <w:r w:rsidR="00F83F29">
        <w:t>expected</w:t>
      </w:r>
      <w:r w:rsidR="000339E9">
        <w:t xml:space="preserve"> responses (downward, no change) </w:t>
      </w:r>
      <w:r w:rsidR="0085709E">
        <w:t>on</w:t>
      </w:r>
      <w:r w:rsidR="007F3D8A">
        <w:t xml:space="preserve"> each mountain </w:t>
      </w:r>
      <w:r w:rsidR="000339E9">
        <w:t>using stepwise</w:t>
      </w:r>
      <w:r w:rsidR="0085709E">
        <w:t xml:space="preserve"> multivariate, logistic regressions </w:t>
      </w:r>
      <w:r w:rsidR="000339E9">
        <w:t xml:space="preserve">and </w:t>
      </w:r>
      <w:r w:rsidR="00D73EB6">
        <w:t xml:space="preserve">the lowest </w:t>
      </w:r>
      <w:proofErr w:type="spellStart"/>
      <w:r w:rsidR="000339E9">
        <w:t>AICc</w:t>
      </w:r>
      <w:proofErr w:type="spellEnd"/>
      <w:r w:rsidR="000339E9">
        <w:t xml:space="preserve"> weights to detect the best-fit model</w:t>
      </w:r>
      <w:r w:rsidR="00F83F29">
        <w:t xml:space="preserve"> as in McCain and King </w:t>
      </w:r>
      <w:r w:rsidR="00F83F29">
        <w:fldChar w:fldCharType="begin"/>
      </w:r>
      <w:r w:rsidR="00F83F29">
        <w:instrText xml:space="preserve"> ADDIN EN.CITE &lt;EndNote&gt;&lt;Cite ExcludeAuth="1"&gt;&lt;Author&gt;McCain&lt;/Author&gt;&lt;Year&gt;2014&lt;/Year&gt;&lt;RecNum&gt;2611&lt;/RecNum&gt;&lt;DisplayText&gt;(2014)&lt;/DisplayText&gt;&lt;record&gt;&lt;rec-number&gt;2611&lt;/rec-number&gt;&lt;foreign-keys&gt;&lt;key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F83F29">
        <w:fldChar w:fldCharType="separate"/>
      </w:r>
      <w:r w:rsidR="00F83F29">
        <w:rPr>
          <w:noProof/>
        </w:rPr>
        <w:t>(</w:t>
      </w:r>
      <w:hyperlink w:anchor="_ENREF_36" w:tooltip="McCain, 2014 #2611" w:history="1">
        <w:r w:rsidR="002A22A1">
          <w:rPr>
            <w:noProof/>
          </w:rPr>
          <w:t>2014</w:t>
        </w:r>
      </w:hyperlink>
      <w:r w:rsidR="00F83F29">
        <w:rPr>
          <w:noProof/>
        </w:rPr>
        <w:t>)</w:t>
      </w:r>
      <w:r w:rsidR="00F83F29">
        <w:fldChar w:fldCharType="end"/>
      </w:r>
      <w:r w:rsidR="000339E9">
        <w:t>. Because phylogenetic relatedness could impact the robustness of these analyses</w:t>
      </w:r>
      <w:r w:rsidR="007F3D8A">
        <w:t xml:space="preserve"> </w:t>
      </w:r>
      <w:r w:rsidR="007F3D8A">
        <w:fldChar w:fldCharType="begin">
          <w:fldData xml:space="preserve">PEVuZE5vdGU+PENpdGU+PEF1dGhvcj5CbG9tYmVyZzwvQXV0aG9yPjxZZWFyPjIwMDM8L1llYXI+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</w:fldData>
        </w:fldChar>
      </w:r>
      <w:r w:rsidR="00851059">
        <w:instrText xml:space="preserve"> ADDIN EN.CITE </w:instrText>
      </w:r>
      <w:r w:rsidR="00851059">
        <w:fldChar w:fldCharType="begin">
          <w:fldData xml:space="preserve">PEVuZE5vdGU+PENpdGU+PEF1dGhvcj5CbG9tYmVyZzwvQXV0aG9yPjxZZWFyPjIwMDM8L1llYXI+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</w:fldData>
        </w:fldChar>
      </w:r>
      <w:r w:rsidR="00851059">
        <w:instrText xml:space="preserve"> ADDIN EN.CITE.DATA </w:instrText>
      </w:r>
      <w:r w:rsidR="00851059">
        <w:fldChar w:fldCharType="end"/>
      </w:r>
      <w:r w:rsidR="007F3D8A">
        <w:fldChar w:fldCharType="separate"/>
      </w:r>
      <w:r w:rsidR="00851059">
        <w:rPr>
          <w:noProof/>
        </w:rPr>
        <w:t xml:space="preserve">(e.g., </w:t>
      </w:r>
      <w:hyperlink w:anchor="_ENREF_9" w:tooltip="Blomberg, 2002 #2435" w:history="1">
        <w:r w:rsidR="002A22A1">
          <w:rPr>
            <w:noProof/>
          </w:rPr>
          <w:t>Blomberg &amp;  Garland, 2002</w:t>
        </w:r>
      </w:hyperlink>
      <w:r w:rsidR="00851059">
        <w:rPr>
          <w:noProof/>
        </w:rPr>
        <w:t xml:space="preserve">, </w:t>
      </w:r>
      <w:hyperlink w:anchor="_ENREF_10" w:tooltip="Blomberg, 2003 #2436" w:history="1">
        <w:r w:rsidR="002A22A1">
          <w:rPr>
            <w:noProof/>
          </w:rPr>
          <w:t>Blomberg</w:t>
        </w:r>
        <w:r w:rsidR="002A22A1" w:rsidRPr="00851059">
          <w:rPr>
            <w:i/>
            <w:noProof/>
          </w:rPr>
          <w:t xml:space="preserve"> et al.</w:t>
        </w:r>
        <w:r w:rsidR="002A22A1">
          <w:rPr>
            <w:noProof/>
          </w:rPr>
          <w:t>, 2003</w:t>
        </w:r>
      </w:hyperlink>
      <w:r w:rsidR="00851059">
        <w:rPr>
          <w:noProof/>
        </w:rPr>
        <w:t>)</w:t>
      </w:r>
      <w:r w:rsidR="007F3D8A">
        <w:fldChar w:fldCharType="end"/>
      </w:r>
      <w:r w:rsidR="000339E9">
        <w:t xml:space="preserve">, we estimated a </w:t>
      </w:r>
      <w:r w:rsidR="0004762F">
        <w:t xml:space="preserve">phylogenetic signal in the </w:t>
      </w:r>
      <w:r w:rsidR="002A555D">
        <w:t>lower and upper</w:t>
      </w:r>
      <w:r w:rsidR="0004762F">
        <w:t xml:space="preserve"> range shifts </w:t>
      </w:r>
      <w:r w:rsidR="002A555D">
        <w:t>on each mountain</w:t>
      </w:r>
      <w:r w:rsidR="007F3D8A">
        <w:t xml:space="preserve">. Phylogenies were from the mammal </w:t>
      </w:r>
      <w:proofErr w:type="spellStart"/>
      <w:r w:rsidR="007F3D8A">
        <w:t>supertree</w:t>
      </w:r>
      <w:proofErr w:type="spellEnd"/>
      <w:r w:rsidR="007F3D8A">
        <w:t xml:space="preserve"> </w:t>
      </w:r>
      <w:r w:rsidR="007F3D8A">
        <w:fldChar w:fldCharType="begin"/>
      </w:r>
      <w:r w:rsidR="007F3D8A">
        <w:instrText xml:space="preserve"> ADDIN EN.CITE &lt;EndNote&gt;&lt;Cite&gt;&lt;Author&gt;Bininda-Emonds&lt;/Author&gt;&lt;Year&gt;2007&lt;/Year&gt;&lt;RecNum&gt;1566&lt;/RecNum&gt;&lt;DisplayText&gt;(Bininda-Emonds&lt;style face="italic"&gt; et al.&lt;/style&gt;, 2007)&lt;/DisplayText&gt;&lt;record&gt;&lt;rec-number&gt;1566&lt;/rec-number&gt;&lt;foreign-keys&gt;&lt;key app="EN" db-id="vt9a5zr9sxrt9ie9e5fpwedxwee9a00xfwar" timestamp="0"&gt;1566&lt;/key&gt;&lt;/foreign-keys&gt;&lt;ref-type name="Journal Article"&gt;17&lt;/ref-type&gt;&lt;contributors&gt;&lt;authors&gt;&lt;author&gt;Bininda-Emonds, O. R. P.&lt;/author&gt;&lt;author&gt;Cardillo, M.&lt;/author&gt;&lt;author&gt;Jones, K. E.&lt;/author&gt;&lt;author&gt;MacPhee, R.D.E.&lt;/author&gt;&lt;author&gt;Beck, R. M. D.&lt;/author&gt;&lt;author&gt;Grenyer, R. Samantha A. &lt;/author&gt;&lt;author&gt;Price, S. A.&lt;/author&gt;&lt;author&gt;Gittleman, J. L. &lt;/author&gt;&lt;author&gt;Purvis, A.&lt;/author&gt;&lt;/authors&gt;&lt;/contributors&gt;&lt;titles&gt;&lt;title&gt;The delayed rise of modern mammals&lt;/title&gt;&lt;secondary-title&gt;Nature&lt;/secondary-title&gt;&lt;/titles&gt;&lt;periodical&gt;&lt;full-title&gt;Nature&lt;/full-title&gt;&lt;/periodical&gt;&lt;pages&gt;93-96&lt;/pages&gt;&lt;volume&gt;444&lt;/volume&gt;&lt;keywords&gt;&lt;keyword&gt;systematics&lt;/keyword&gt;&lt;keyword&gt;phylogeny&lt;/keyword&gt;&lt;keyword&gt;mammals&lt;/keyword&gt;&lt;keyword&gt;consensus tree&lt;/keyword&gt;&lt;keyword&gt;molecular clock&lt;/keyword&gt;&lt;/keywords&gt;&lt;dates&gt;&lt;year&gt;2007&lt;/year&gt;&lt;/dates&gt;&lt;urls&gt;&lt;/urls&gt;&lt;/record&gt;&lt;/Cite&gt;&lt;/EndNote&gt;</w:instrText>
      </w:r>
      <w:r w:rsidR="007F3D8A">
        <w:fldChar w:fldCharType="separate"/>
      </w:r>
      <w:r w:rsidR="007F3D8A">
        <w:rPr>
          <w:noProof/>
        </w:rPr>
        <w:t>(</w:t>
      </w:r>
      <w:hyperlink w:anchor="_ENREF_8" w:tooltip="Bininda-Emonds, 2007 #1566" w:history="1">
        <w:r w:rsidR="002A22A1">
          <w:rPr>
            <w:noProof/>
          </w:rPr>
          <w:t>Bininda-Emonds</w:t>
        </w:r>
        <w:r w:rsidR="002A22A1" w:rsidRPr="000C4E88">
          <w:rPr>
            <w:i/>
            <w:noProof/>
          </w:rPr>
          <w:t xml:space="preserve"> et al.</w:t>
        </w:r>
        <w:r w:rsidR="002A22A1">
          <w:rPr>
            <w:noProof/>
          </w:rPr>
          <w:t>, 2007</w:t>
        </w:r>
      </w:hyperlink>
      <w:r w:rsidR="007F3D8A">
        <w:rPr>
          <w:noProof/>
        </w:rPr>
        <w:t>)</w:t>
      </w:r>
      <w:r w:rsidR="007F3D8A">
        <w:fldChar w:fldCharType="end"/>
      </w:r>
      <w:r w:rsidR="007F3D8A">
        <w:t xml:space="preserve"> pruned to the taxa included in </w:t>
      </w:r>
      <w:r w:rsidR="00851059">
        <w:t>each</w:t>
      </w:r>
      <w:r w:rsidR="007F3D8A">
        <w:t xml:space="preserve"> </w:t>
      </w:r>
      <w:r w:rsidR="00F83F29">
        <w:t xml:space="preserve">mountain </w:t>
      </w:r>
      <w:r w:rsidR="007F3D8A">
        <w:t xml:space="preserve">dataset. Phylogenetic signal was </w:t>
      </w:r>
      <w:r w:rsidR="007F3D8A" w:rsidRPr="002A555D">
        <w:t>calculated with</w:t>
      </w:r>
      <w:r w:rsidR="002A555D">
        <w:t xml:space="preserve"> </w:t>
      </w:r>
      <w:proofErr w:type="spellStart"/>
      <w:r w:rsidR="002A555D">
        <w:rPr>
          <w:i/>
        </w:rPr>
        <w:t>p</w:t>
      </w:r>
      <w:r w:rsidR="002A555D" w:rsidRPr="002A555D">
        <w:rPr>
          <w:i/>
        </w:rPr>
        <w:t>hylo</w:t>
      </w:r>
      <w:r w:rsidR="002A555D">
        <w:rPr>
          <w:i/>
        </w:rPr>
        <w:t>s</w:t>
      </w:r>
      <w:r w:rsidR="002A555D" w:rsidRPr="002A555D">
        <w:rPr>
          <w:i/>
        </w:rPr>
        <w:t>ignal</w:t>
      </w:r>
      <w:proofErr w:type="spellEnd"/>
      <w:r w:rsidR="002A555D">
        <w:t xml:space="preserve"> </w:t>
      </w:r>
      <w:r w:rsidR="002A555D">
        <w:fldChar w:fldCharType="begin"/>
      </w:r>
      <w:r w:rsidR="002A555D">
        <w:instrText xml:space="preserve"> ADDIN EN.CITE &lt;EndNote&gt;&lt;Cite&gt;&lt;Author&gt;Keck&lt;/Author&gt;&lt;Year&gt;2016&lt;/Year&gt;&lt;RecNum&gt;3628&lt;/RecNum&gt;&lt;DisplayText&gt;(Keck&lt;style face="italic"&gt; et al.&lt;/style&gt;, 2016)&lt;/DisplayText&gt;&lt;record&gt;&lt;rec-number&gt;3628&lt;/rec-number&gt;&lt;foreign-keys&gt;&lt;key app="EN" db-id="vt9a5zr9sxrt9ie9e5fpwedxwee9a00xfwar" timestamp="1564497848"&gt;3628&lt;/key&gt;&lt;/foreign-keys&gt;&lt;ref-type name="Journal Article"&gt;17&lt;/ref-type&gt;&lt;contributors&gt;&lt;authors&gt;&lt;author&gt;Keck, François&lt;/author&gt;&lt;author&gt;Rimet, Frédéric&lt;/author&gt;&lt;author&gt;Bouchez, Agnès&lt;/author&gt;&lt;author&gt;Franc, Alain&lt;/author&gt;&lt;/authors&gt;&lt;/contributors&gt;&lt;titles&gt;&lt;title&gt;phylosignal: an R package to measure, test, and explore the phylogenetic signal&lt;/title&gt;&lt;secondary-title&gt;Ecology and Evolution&lt;/secondary-title&gt;&lt;/titles&gt;&lt;periodical&gt;&lt;full-title&gt;Ecology and Evolution&lt;/full-title&gt;&lt;/periodical&gt;&lt;pages&gt;2774-2780&lt;/pages&gt;&lt;volume&gt;6&lt;/volume&gt;&lt;number&gt;9&lt;/number&gt;&lt;dates&gt;&lt;year&gt;2016&lt;/year&gt;&lt;/dates&gt;&lt;isbn&gt;2045-7758&lt;/isbn&gt;&lt;urls&gt;&lt;related-urls&gt;&lt;url&gt;https://onlinelibrary.wiley.com/doi/abs/10.1002/ece3.2051&lt;/url&gt;&lt;/related-urls&gt;&lt;/urls&gt;&lt;electronic-resource-num&gt;10.1002/ece3.2051&lt;/electronic-resource-num&gt;&lt;/record&gt;&lt;/Cite&gt;&lt;/EndNote&gt;</w:instrText>
      </w:r>
      <w:r w:rsidR="002A555D">
        <w:fldChar w:fldCharType="separate"/>
      </w:r>
      <w:r w:rsidR="002A555D">
        <w:rPr>
          <w:noProof/>
        </w:rPr>
        <w:t>(</w:t>
      </w:r>
      <w:hyperlink w:anchor="_ENREF_29" w:tooltip="Keck, 2016 #3628" w:history="1">
        <w:r w:rsidR="002A22A1">
          <w:rPr>
            <w:noProof/>
          </w:rPr>
          <w:t>Keck</w:t>
        </w:r>
        <w:r w:rsidR="002A22A1" w:rsidRPr="002A555D">
          <w:rPr>
            <w:i/>
            <w:noProof/>
          </w:rPr>
          <w:t xml:space="preserve"> et al.</w:t>
        </w:r>
        <w:r w:rsidR="002A22A1">
          <w:rPr>
            <w:noProof/>
          </w:rPr>
          <w:t>, 2016</w:t>
        </w:r>
      </w:hyperlink>
      <w:r w:rsidR="002A555D">
        <w:rPr>
          <w:noProof/>
        </w:rPr>
        <w:t>)</w:t>
      </w:r>
      <w:r w:rsidR="002A555D">
        <w:fldChar w:fldCharType="end"/>
      </w:r>
      <w:r w:rsidR="002A555D">
        <w:t xml:space="preserve"> in </w:t>
      </w:r>
      <w:r w:rsidR="002A555D" w:rsidRPr="002A555D">
        <w:rPr>
          <w:i/>
        </w:rPr>
        <w:t>R</w:t>
      </w:r>
      <w:r w:rsidR="002A555D">
        <w:t xml:space="preserve"> </w:t>
      </w:r>
      <w:r w:rsidR="00851059">
        <w:fldChar w:fldCharType="begin"/>
      </w:r>
      <w:r w:rsidR="00851059">
        <w:instrText xml:space="preserve"> ADDIN EN.CITE &lt;EndNote&gt;&lt;Cite&gt;&lt;Author&gt;Team&lt;/Author&gt;&lt;Year&gt;2019&lt;/Year&gt;&lt;RecNum&gt;3629&lt;/RecNum&gt;&lt;DisplayText&gt;(Team, 2019)&lt;/DisplayText&gt;&lt;record&gt;&lt;rec-number&gt;3629&lt;/rec-number&gt;&lt;foreign-keys&gt;&lt;key app="EN" db-id="vt9a5zr9sxrt9ie9e5fpwedxwee9a00xfwar" timestamp="1564522937"&gt;3629&lt;/key&gt;&lt;/foreign-keys&gt;&lt;ref-type name="Aggregated Database"&gt;55&lt;/ref-type&gt;&lt;contributors&gt;&lt;authors&gt;&lt;author&gt;R Development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Computing&lt;/publisher&gt;&lt;isbn&gt;ISBN 3-900051-07-0&lt;/isbn&gt;&lt;urls&gt;&lt;related-urls&gt;&lt;url&gt;http://www.R-project.org&lt;/url&gt;&lt;/related-urls&gt;&lt;/urls&gt;&lt;/record&gt;&lt;/Cite&gt;&lt;/EndNote&gt;</w:instrText>
      </w:r>
      <w:r w:rsidR="00851059">
        <w:fldChar w:fldCharType="separate"/>
      </w:r>
      <w:r w:rsidR="00851059">
        <w:rPr>
          <w:noProof/>
        </w:rPr>
        <w:t>(</w:t>
      </w:r>
      <w:hyperlink w:anchor="_ENREF_52" w:tooltip="Team, 2019 #3629" w:history="1">
        <w:r w:rsidR="002A22A1">
          <w:rPr>
            <w:noProof/>
          </w:rPr>
          <w:t>Team, 2019</w:t>
        </w:r>
      </w:hyperlink>
      <w:r w:rsidR="00851059">
        <w:rPr>
          <w:noProof/>
        </w:rPr>
        <w:t>)</w:t>
      </w:r>
      <w:r w:rsidR="00851059">
        <w:fldChar w:fldCharType="end"/>
      </w:r>
      <w:r w:rsidR="00851059">
        <w:t xml:space="preserve"> </w:t>
      </w:r>
      <w:r w:rsidR="002A555D">
        <w:t>using all five significance tests</w:t>
      </w:r>
      <w:r w:rsidR="00851059">
        <w:t xml:space="preserve"> (</w:t>
      </w:r>
      <w:proofErr w:type="spellStart"/>
      <w:r w:rsidR="00851059" w:rsidRPr="00851059">
        <w:rPr>
          <w:i/>
        </w:rPr>
        <w:t>Cmean</w:t>
      </w:r>
      <w:proofErr w:type="spellEnd"/>
      <w:r w:rsidR="00851059">
        <w:t>,</w:t>
      </w:r>
      <w:r w:rsidR="00851059" w:rsidRPr="00851059">
        <w:t xml:space="preserve"> </w:t>
      </w:r>
      <w:r w:rsidR="00851059" w:rsidRPr="00851059">
        <w:rPr>
          <w:i/>
        </w:rPr>
        <w:t>I</w:t>
      </w:r>
      <w:r w:rsidR="00851059">
        <w:t xml:space="preserve">, </w:t>
      </w:r>
      <w:r w:rsidR="00851059" w:rsidRPr="00851059">
        <w:rPr>
          <w:i/>
        </w:rPr>
        <w:t>K</w:t>
      </w:r>
      <w:r w:rsidR="00851059">
        <w:t xml:space="preserve">, </w:t>
      </w:r>
      <w:proofErr w:type="spellStart"/>
      <w:r w:rsidR="00851059" w:rsidRPr="00851059">
        <w:rPr>
          <w:i/>
        </w:rPr>
        <w:t>K.star</w:t>
      </w:r>
      <w:proofErr w:type="spellEnd"/>
      <w:r w:rsidR="00851059">
        <w:t xml:space="preserve">, and </w:t>
      </w:r>
      <w:r w:rsidR="00851059" w:rsidRPr="00851059">
        <w:rPr>
          <w:i/>
        </w:rPr>
        <w:t>Lambda</w:t>
      </w:r>
      <w:r w:rsidR="00851059">
        <w:t>)</w:t>
      </w:r>
      <w:r w:rsidR="007F3D8A" w:rsidRPr="002A555D">
        <w:t xml:space="preserve">. Because no </w:t>
      </w:r>
      <w:r w:rsidR="002A555D">
        <w:t xml:space="preserve">significant </w:t>
      </w:r>
      <w:r w:rsidR="007F3D8A" w:rsidRPr="002A555D">
        <w:t>phylogenetic signal was detected</w:t>
      </w:r>
      <w:r w:rsidR="00851059">
        <w:t xml:space="preserve"> </w:t>
      </w:r>
      <w:r w:rsidR="002A555D">
        <w:t xml:space="preserve">for </w:t>
      </w:r>
      <w:r w:rsidR="00980157">
        <w:t xml:space="preserve">the </w:t>
      </w:r>
      <w:r w:rsidR="002A555D">
        <w:t>lower or upper elevational range shifts on either mountain</w:t>
      </w:r>
      <w:r w:rsidR="007E0FF1">
        <w:t xml:space="preserve"> (p &gt;&gt; 0.05; </w:t>
      </w:r>
      <w:r w:rsidR="00E93900">
        <w:t xml:space="preserve">Table </w:t>
      </w:r>
      <w:r w:rsidR="007E0FF1" w:rsidRPr="00C639A7">
        <w:t>S1</w:t>
      </w:r>
      <w:r w:rsidR="00E93900">
        <w:t>.1</w:t>
      </w:r>
      <w:r w:rsidR="007E0FF1">
        <w:t>)</w:t>
      </w:r>
      <w:r w:rsidR="00851059">
        <w:t>,</w:t>
      </w:r>
      <w:r w:rsidR="002A555D">
        <w:t xml:space="preserve"> </w:t>
      </w:r>
      <w:r w:rsidR="007F3D8A">
        <w:t xml:space="preserve">we only used the non-phylogenetically corrected </w:t>
      </w:r>
      <w:r w:rsidR="002A555D">
        <w:t>analyses</w:t>
      </w:r>
      <w:r w:rsidR="007F3D8A">
        <w:t>.</w:t>
      </w:r>
    </w:p>
    <w:p w14:paraId="11C03011" w14:textId="77777777" w:rsidR="00EE3CE2" w:rsidRDefault="00EE3CE2" w:rsidP="00B9345F">
      <w:pPr>
        <w:keepNext/>
        <w:spacing w:line="480" w:lineRule="auto"/>
        <w:rPr>
          <w:rFonts w:ascii="Arial" w:hAnsi="Arial"/>
          <w:b/>
        </w:rPr>
      </w:pPr>
    </w:p>
    <w:p w14:paraId="2CA9435A" w14:textId="07444C55" w:rsidR="00B9345F" w:rsidRDefault="00B9345F" w:rsidP="00B9345F">
      <w:pPr>
        <w:keepNext/>
        <w:spacing w:line="480" w:lineRule="auto"/>
        <w:rPr>
          <w:b/>
        </w:rPr>
      </w:pPr>
      <w:r w:rsidRPr="00FE27AE">
        <w:rPr>
          <w:b/>
        </w:rPr>
        <w:t>Results</w:t>
      </w:r>
    </w:p>
    <w:p w14:paraId="623102E9" w14:textId="62554878" w:rsidR="005202D4" w:rsidRDefault="005202D4" w:rsidP="001E00F9">
      <w:pPr>
        <w:keepNext/>
        <w:spacing w:line="480" w:lineRule="auto"/>
        <w:ind w:firstLine="720"/>
      </w:pPr>
      <w:r w:rsidRPr="005202D4">
        <w:t xml:space="preserve">Our </w:t>
      </w:r>
      <w:r>
        <w:t xml:space="preserve">compiled databases for historical and contemporary distributions </w:t>
      </w:r>
      <w:r w:rsidR="00D73EB6">
        <w:t xml:space="preserve">of </w:t>
      </w:r>
      <w:r>
        <w:t xml:space="preserve">small mammals (rodents, shrews) included </w:t>
      </w:r>
      <w:r w:rsidR="007828DE">
        <w:t>35</w:t>
      </w:r>
      <w:r>
        <w:t xml:space="preserve"> species in the Front Range Mountains (FR) and 33 species in the San Juan Mountains (SJ). </w:t>
      </w:r>
      <w:r w:rsidR="0091424B">
        <w:t xml:space="preserve">Those </w:t>
      </w:r>
      <w:r w:rsidR="00BE2F50" w:rsidRPr="00980157">
        <w:t xml:space="preserve">species </w:t>
      </w:r>
      <w:r w:rsidR="0091424B">
        <w:t>used in the analyses</w:t>
      </w:r>
      <w:r w:rsidR="00FA3828">
        <w:t xml:space="preserve"> (28 FR, 19 SJ)</w:t>
      </w:r>
      <w:r w:rsidR="0091424B">
        <w:t xml:space="preserve"> </w:t>
      </w:r>
      <w:r w:rsidR="00BE2F50" w:rsidRPr="00980157">
        <w:t xml:space="preserve">were well sampled both historically and contemporarily with </w:t>
      </w:r>
      <w:r w:rsidR="00FA3828">
        <w:t>a</w:t>
      </w:r>
      <w:r w:rsidR="00BE2F50" w:rsidRPr="00980157">
        <w:t xml:space="preserve">n average </w:t>
      </w:r>
      <w:r w:rsidR="0091424B">
        <w:t>of 97 specimens historically and 158 specimens contemporarily per mountain</w:t>
      </w:r>
      <w:r w:rsidR="00FA3828">
        <w:t xml:space="preserve"> (Appendix S</w:t>
      </w:r>
      <w:r w:rsidR="00C639A7">
        <w:t>2</w:t>
      </w:r>
      <w:r w:rsidR="00FA3828">
        <w:t>)</w:t>
      </w:r>
      <w:r w:rsidR="0091424B">
        <w:t>.</w:t>
      </w:r>
      <w:r w:rsidR="00BE2F50">
        <w:t xml:space="preserve"> </w:t>
      </w:r>
      <w:r w:rsidR="00B90203">
        <w:t xml:space="preserve">The empirical elevational ranges </w:t>
      </w:r>
      <w:r w:rsidR="00585C79">
        <w:t xml:space="preserve">for each species </w:t>
      </w:r>
      <w:r w:rsidR="00B90203">
        <w:t xml:space="preserve">were based on these data for each mountain and time period (Figure </w:t>
      </w:r>
      <w:r w:rsidR="00284AF6">
        <w:t>3</w:t>
      </w:r>
      <w:r w:rsidR="00B90203">
        <w:t xml:space="preserve">: thick bars). </w:t>
      </w:r>
      <w:r>
        <w:t xml:space="preserve">Several species </w:t>
      </w:r>
      <w:r w:rsidR="0091424B">
        <w:t>were not used in the range shift analyses because they were deemed to be in</w:t>
      </w:r>
      <w:r>
        <w:t xml:space="preserve">sufficiently detected </w:t>
      </w:r>
      <w:r w:rsidR="002C1603">
        <w:t xml:space="preserve">historically (&lt;10 specimens; 6 FR, 13 SJ) </w:t>
      </w:r>
      <w:r>
        <w:t>or under-sampled with contemporary trapping methods (</w:t>
      </w:r>
      <w:r w:rsidR="002C1603">
        <w:t xml:space="preserve">3 FR, 1 SJ; </w:t>
      </w:r>
      <w:r>
        <w:t xml:space="preserve">see </w:t>
      </w:r>
      <w:r w:rsidR="00585C79">
        <w:t xml:space="preserve">Figure </w:t>
      </w:r>
      <w:r w:rsidR="0091424B" w:rsidRPr="00C639A7">
        <w:t>S</w:t>
      </w:r>
      <w:r w:rsidR="00C639A7" w:rsidRPr="00C639A7">
        <w:t>3</w:t>
      </w:r>
      <w:r w:rsidR="00585C79">
        <w:t>.1</w:t>
      </w:r>
      <w:r>
        <w:t>).</w:t>
      </w:r>
      <w:r w:rsidR="00FA3828">
        <w:t xml:space="preserve"> The sampling across each elevational gradient in each time period was not uniform</w:t>
      </w:r>
      <w:r w:rsidR="00FC7AB7">
        <w:t xml:space="preserve"> (Figure </w:t>
      </w:r>
      <w:r w:rsidR="0065204E">
        <w:t>2</w:t>
      </w:r>
      <w:r w:rsidR="00FC7AB7">
        <w:t>; Figure S1.2)</w:t>
      </w:r>
      <w:r w:rsidR="00BF14F5">
        <w:t>. This is</w:t>
      </w:r>
      <w:r w:rsidR="00FA3828">
        <w:t xml:space="preserve"> expected given the historical</w:t>
      </w:r>
      <w:r w:rsidR="00926BB5">
        <w:t xml:space="preserve">ly </w:t>
      </w:r>
      <w:r w:rsidR="00FA3828">
        <w:t xml:space="preserve">compiled efforts across multiple generations of researchers. Nonetheless, </w:t>
      </w:r>
      <w:r w:rsidR="00127B5C">
        <w:t xml:space="preserve">the number of specimens and localities is quite high </w:t>
      </w:r>
      <w:r w:rsidR="00BF14F5">
        <w:t xml:space="preserve">both historically </w:t>
      </w:r>
      <w:r w:rsidR="00127B5C">
        <w:t>(</w:t>
      </w:r>
      <w:r w:rsidR="00BF14F5">
        <w:t>4580 specimen-localities</w:t>
      </w:r>
      <w:r w:rsidR="00127B5C">
        <w:t>)</w:t>
      </w:r>
      <w:r w:rsidR="00BF14F5">
        <w:t xml:space="preserve"> and contemporarily (7444 specimen-localities)</w:t>
      </w:r>
      <w:r w:rsidR="00F571A1">
        <w:t xml:space="preserve"> for these two regions</w:t>
      </w:r>
      <w:r w:rsidR="00127B5C">
        <w:t xml:space="preserve">. </w:t>
      </w:r>
      <w:r w:rsidR="002731DA">
        <w:t>Importantly,</w:t>
      </w:r>
      <w:r w:rsidR="00127B5C">
        <w:t xml:space="preserve"> th</w:t>
      </w:r>
      <w:r w:rsidR="00926BB5">
        <w:t>e</w:t>
      </w:r>
      <w:r w:rsidR="00127B5C">
        <w:t xml:space="preserve"> sampling effort </w:t>
      </w:r>
      <w:r w:rsidR="00825441">
        <w:t xml:space="preserve">is </w:t>
      </w:r>
      <w:r w:rsidR="006A00F2">
        <w:t xml:space="preserve">underestimated </w:t>
      </w:r>
      <w:r w:rsidR="00825441">
        <w:t>from</w:t>
      </w:r>
      <w:r w:rsidR="00127B5C">
        <w:t xml:space="preserve"> these </w:t>
      </w:r>
      <w:r w:rsidR="00BF14F5">
        <w:t>specimen sums</w:t>
      </w:r>
      <w:r w:rsidR="0048786A">
        <w:t>. I</w:t>
      </w:r>
      <w:r w:rsidR="001E00F9">
        <w:t xml:space="preserve">t represents </w:t>
      </w:r>
      <w:r w:rsidR="0048786A">
        <w:t>only</w:t>
      </w:r>
      <w:r w:rsidR="001E00F9">
        <w:t xml:space="preserve"> the successful captures of our target species</w:t>
      </w:r>
      <w:r w:rsidR="00FC7AB7">
        <w:t>,</w:t>
      </w:r>
      <w:r w:rsidR="001E00F9">
        <w:t xml:space="preserve"> but not the captures of non-target mammals</w:t>
      </w:r>
      <w:r w:rsidR="0048786A">
        <w:t>, any individuals not saved as specimens,</w:t>
      </w:r>
      <w:r w:rsidR="001E00F9">
        <w:t xml:space="preserve"> nor the trapping efforts that resulted in no or few specimens</w:t>
      </w:r>
      <w:r w:rsidR="00127B5C">
        <w:t>.</w:t>
      </w:r>
      <w:r w:rsidR="006563EA">
        <w:t xml:space="preserve"> Nonetheless, to compensate for the patchy distribution of specimens and sampling across the two mountains and time periods, we </w:t>
      </w:r>
      <w:r w:rsidR="00926BB5">
        <w:t>constructed</w:t>
      </w:r>
      <w:r w:rsidR="006563EA">
        <w:t xml:space="preserve"> Bayesian </w:t>
      </w:r>
      <w:r w:rsidR="00284AF6">
        <w:t>under</w:t>
      </w:r>
      <w:r w:rsidR="006563EA">
        <w:t>sampling models.</w:t>
      </w:r>
    </w:p>
    <w:p w14:paraId="04118083" w14:textId="2D11CB6A" w:rsidR="00926BB5" w:rsidRDefault="006563EA" w:rsidP="00926BB5">
      <w:pPr>
        <w:keepNext/>
        <w:spacing w:line="480" w:lineRule="auto"/>
        <w:ind w:firstLine="720"/>
      </w:pPr>
      <w:r>
        <w:t xml:space="preserve">The Bayesian </w:t>
      </w:r>
      <w:r w:rsidR="00284AF6">
        <w:t>under</w:t>
      </w:r>
      <w:r>
        <w:t xml:space="preserve">sampling models utilized the number of </w:t>
      </w:r>
      <w:r w:rsidR="00FF1225">
        <w:t>observations</w:t>
      </w:r>
      <w:r>
        <w:t xml:space="preserve"> per 50m elevational band, the estimated probability of detection based on our mark-recapture statistics, the patchiness of the elevational distribution for the species, and a declining probability of </w:t>
      </w:r>
      <w:r>
        <w:lastRenderedPageBreak/>
        <w:t xml:space="preserve">undersampling away from the last known detection to estimate a probability of distribution. </w:t>
      </w:r>
      <w:r w:rsidR="00F571A1">
        <w:t xml:space="preserve">The changes in the range limits between the empirical data and the Bayesian model varied from 0 to 392 m historically and 60 to 657 m contemporarily. </w:t>
      </w:r>
      <w:r>
        <w:t>Th</w:t>
      </w:r>
      <w:r w:rsidR="00FC7AB7">
        <w:t xml:space="preserve">e elevational limits based on the </w:t>
      </w:r>
      <w:r>
        <w:t>95% probability for both the lower limit and the upper limit on each species elevational range per mountain per time period was then compared to assess range shifts with climate change</w:t>
      </w:r>
      <w:r w:rsidR="00AB1FC9">
        <w:t xml:space="preserve"> (Figure </w:t>
      </w:r>
      <w:r w:rsidR="007D0912">
        <w:t>3</w:t>
      </w:r>
      <w:r w:rsidR="00AB1FC9">
        <w:t xml:space="preserve">: thin bar extensions; Appendix </w:t>
      </w:r>
      <w:r w:rsidR="00AB1FC9" w:rsidRPr="00974705">
        <w:t>S</w:t>
      </w:r>
      <w:r w:rsidR="00974705" w:rsidRPr="00974705">
        <w:t>2</w:t>
      </w:r>
      <w:r w:rsidR="00AB1FC9">
        <w:t>)</w:t>
      </w:r>
      <w:r>
        <w:t xml:space="preserve">. </w:t>
      </w:r>
      <w:r w:rsidR="002731DA">
        <w:t>Species that significantly shifted their lower or upper elevational limit contemporarily (</w:t>
      </w:r>
      <w:r w:rsidR="002731DA">
        <w:rPr>
          <w:rFonts w:ascii="Cambria Math" w:hAnsi="Cambria Math"/>
        </w:rPr>
        <w:t>≥</w:t>
      </w:r>
      <w:r w:rsidR="002731DA">
        <w:t xml:space="preserve">100m change) included 23 species that shifted upwards and 10 species that shifted downward (Figure </w:t>
      </w:r>
      <w:r w:rsidR="007D0912">
        <w:t>3</w:t>
      </w:r>
      <w:r w:rsidR="002731DA">
        <w:t xml:space="preserve"> blue and red bars, respectively</w:t>
      </w:r>
      <w:r w:rsidR="00413151">
        <w:t>)</w:t>
      </w:r>
      <w:r w:rsidR="002731DA">
        <w:t>. Another 10 species did not significantly shift either range limit</w:t>
      </w:r>
      <w:r w:rsidR="00413151">
        <w:t>s</w:t>
      </w:r>
      <w:r w:rsidR="002731DA">
        <w:t xml:space="preserve"> (Figure </w:t>
      </w:r>
      <w:r w:rsidR="007D0912">
        <w:t>3</w:t>
      </w:r>
      <w:r w:rsidR="002731DA">
        <w:t xml:space="preserve"> grey bars)</w:t>
      </w:r>
      <w:r w:rsidR="00926BB5">
        <w:t>,</w:t>
      </w:r>
      <w:r w:rsidR="002731DA">
        <w:t xml:space="preserve"> and four species known historically were undetected contemporarily and thus considered locally extirpated (zeros in place of contemporary range bars).</w:t>
      </w:r>
      <w:r w:rsidR="00B3702A">
        <w:t xml:space="preserve"> </w:t>
      </w:r>
      <w:r w:rsidR="007D0912">
        <w:t xml:space="preserve">In comparison to the expected and unexpected range changes (Figure 1), the majority of upward changes were shifts and downward changes were contractions (Figure 3C). The </w:t>
      </w:r>
      <w:r w:rsidR="00284AF6">
        <w:t xml:space="preserve">changes indicated by the </w:t>
      </w:r>
      <w:r w:rsidR="007D0912">
        <w:t xml:space="preserve">empirical elevational ranges without the </w:t>
      </w:r>
      <w:r w:rsidR="00284AF6">
        <w:t xml:space="preserve">Bayesian </w:t>
      </w:r>
      <w:r w:rsidR="007D0912">
        <w:t>model additions were similar</w:t>
      </w:r>
      <w:r w:rsidR="00284AF6">
        <w:t>,</w:t>
      </w:r>
      <w:r w:rsidR="007D0912">
        <w:t xml:space="preserve"> but even more skewed toward upward changes (32 upward, 6 downward, 0 no change), and the percentage of upward contractions was higher (50% versus 30% </w:t>
      </w:r>
      <w:r w:rsidR="00284AF6">
        <w:t xml:space="preserve">(the latter in </w:t>
      </w:r>
      <w:r w:rsidR="007D0912">
        <w:t>Figure 3C</w:t>
      </w:r>
      <w:r w:rsidR="00284AF6">
        <w:t>)</w:t>
      </w:r>
      <w:r w:rsidR="007D0912">
        <w:t>).</w:t>
      </w:r>
    </w:p>
    <w:p w14:paraId="35FA24C8" w14:textId="62C9272E" w:rsidR="00926BB5" w:rsidRDefault="006F2BDC" w:rsidP="006667C7">
      <w:pPr>
        <w:keepNext/>
        <w:spacing w:line="480" w:lineRule="auto"/>
        <w:ind w:firstLine="720"/>
      </w:pPr>
      <w:r>
        <w:t>With the Bayesian models, t</w:t>
      </w:r>
      <w:r w:rsidR="00926BB5">
        <w:t>he</w:t>
      </w:r>
      <w:r w:rsidR="00B3702A">
        <w:t xml:space="preserve"> average elevational range </w:t>
      </w:r>
      <w:r w:rsidR="00284AF6">
        <w:t>change</w:t>
      </w:r>
      <w:r w:rsidR="00B3702A">
        <w:t xml:space="preserve"> across all species was upward by </w:t>
      </w:r>
      <w:r w:rsidR="0048786A">
        <w:t>122 m. T</w:t>
      </w:r>
      <w:r w:rsidR="00B3702A">
        <w:t xml:space="preserve">he Front Range species shifted higher on average (152 m) than did the San Juan species (80 m). These shifts varied across species </w:t>
      </w:r>
      <w:r w:rsidR="002A3867">
        <w:t xml:space="preserve">with both losses and gains </w:t>
      </w:r>
      <w:r w:rsidR="00B3702A">
        <w:t>in lower limit</w:t>
      </w:r>
      <w:r w:rsidR="002A3867">
        <w:t>s</w:t>
      </w:r>
      <w:r w:rsidR="00B3702A">
        <w:t xml:space="preserve"> and </w:t>
      </w:r>
      <w:r w:rsidR="002A3867">
        <w:t>upper limit</w:t>
      </w:r>
      <w:r w:rsidR="00B3702A">
        <w:t>s</w:t>
      </w:r>
      <w:r w:rsidR="00FC7AB7">
        <w:t xml:space="preserve"> (Figure </w:t>
      </w:r>
      <w:r>
        <w:t>3</w:t>
      </w:r>
      <w:r w:rsidR="00FC7AB7">
        <w:t>). E</w:t>
      </w:r>
      <w:r w:rsidR="00B3702A">
        <w:t xml:space="preserve">levational heat maps </w:t>
      </w:r>
      <w:r w:rsidR="00FC7AB7">
        <w:t>display the non-random distribution of range</w:t>
      </w:r>
      <w:r w:rsidR="00B3702A">
        <w:t xml:space="preserve"> losses and gains </w:t>
      </w:r>
      <w:r w:rsidR="002A3867">
        <w:t xml:space="preserve">(Figure </w:t>
      </w:r>
      <w:r>
        <w:t>4A</w:t>
      </w:r>
      <w:r w:rsidR="002A3867">
        <w:t>)</w:t>
      </w:r>
      <w:r w:rsidR="00413151">
        <w:t>. T</w:t>
      </w:r>
      <w:r w:rsidR="00B3702A">
        <w:t>he percentage of range gains increased significantly with elevation</w:t>
      </w:r>
      <w:r w:rsidR="002A3867">
        <w:t xml:space="preserve"> on both gradients (</w:t>
      </w:r>
      <w:r>
        <w:t xml:space="preserve">Figure 4B, C; </w:t>
      </w:r>
      <w:r w:rsidR="002A3867">
        <w:t>Spearman’s rank correlations: FR r = 0.42, p = 0.0399; SJ r = 0.53, p = 0.0077)</w:t>
      </w:r>
      <w:r w:rsidR="00B3702A">
        <w:t xml:space="preserve">. Whereas, the </w:t>
      </w:r>
      <w:r w:rsidR="002A3867">
        <w:t>percentage of</w:t>
      </w:r>
      <w:r w:rsidR="006667C7">
        <w:t xml:space="preserve"> </w:t>
      </w:r>
      <w:r w:rsidR="00B3702A">
        <w:t xml:space="preserve">elevational losses occurred across </w:t>
      </w:r>
      <w:r w:rsidR="00B3702A">
        <w:lastRenderedPageBreak/>
        <w:t xml:space="preserve">both elevational gradients </w:t>
      </w:r>
      <w:r w:rsidR="002A3867">
        <w:t>rather uniformly (Spearman’s rank correlation FR r = -0.23, p = 0.2827; SJ r = 0.245, p = 0.2485).</w:t>
      </w:r>
      <w:r w:rsidR="00AB1FC9">
        <w:t xml:space="preserve"> All four species </w:t>
      </w:r>
      <w:r w:rsidR="00245B4C">
        <w:t>detected as</w:t>
      </w:r>
      <w:r w:rsidR="00AB1FC9">
        <w:t xml:space="preserve"> locally extinct </w:t>
      </w:r>
      <w:r w:rsidR="006A00F2">
        <w:t>we</w:t>
      </w:r>
      <w:r w:rsidR="00AB1FC9">
        <w:t>re low elevation rodents</w:t>
      </w:r>
      <w:r w:rsidR="00B6499E">
        <w:t xml:space="preserve"> </w:t>
      </w:r>
      <w:r w:rsidR="00245B4C">
        <w:t xml:space="preserve">with </w:t>
      </w:r>
      <w:r w:rsidR="00B6499E">
        <w:t xml:space="preserve">relatively </w:t>
      </w:r>
      <w:r w:rsidR="00245B4C">
        <w:t>small elevational ranges</w:t>
      </w:r>
      <w:r w:rsidR="00AB1FC9">
        <w:t xml:space="preserve"> and all associated with dry </w:t>
      </w:r>
      <w:r w:rsidR="00B92605">
        <w:t xml:space="preserve">desert, </w:t>
      </w:r>
      <w:r w:rsidR="00AB1FC9">
        <w:t>grassland or canyon habitats.</w:t>
      </w:r>
    </w:p>
    <w:p w14:paraId="534800F5" w14:textId="71F37282" w:rsidR="00F36A48" w:rsidRDefault="00B6499E" w:rsidP="006A00F2">
      <w:pPr>
        <w:keepNext/>
        <w:spacing w:line="480" w:lineRule="auto"/>
        <w:ind w:firstLine="720"/>
      </w:pPr>
      <w:r>
        <w:t>A combination of species t</w:t>
      </w:r>
      <w:r w:rsidR="0048786A">
        <w:t>raits</w:t>
      </w:r>
      <w:r>
        <w:t xml:space="preserve"> and biogeography </w:t>
      </w:r>
      <w:r w:rsidR="0048786A">
        <w:t xml:space="preserve">influenced the trajectory and magnitude of the range </w:t>
      </w:r>
      <w:r w:rsidR="002A22A1">
        <w:t>changes</w:t>
      </w:r>
      <w:r w:rsidR="0048786A">
        <w:t xml:space="preserve">, particularly for the </w:t>
      </w:r>
      <w:r w:rsidR="002A22A1">
        <w:t>shifts</w:t>
      </w:r>
      <w:r w:rsidR="0048786A">
        <w:t xml:space="preserve"> in the upper range limits (Figure </w:t>
      </w:r>
      <w:r w:rsidR="006F2BDC">
        <w:t>5</w:t>
      </w:r>
      <w:r w:rsidR="0048786A">
        <w:t xml:space="preserve">, </w:t>
      </w:r>
      <w:r w:rsidR="006F2BDC">
        <w:t>6</w:t>
      </w:r>
      <w:r w:rsidR="0048786A">
        <w:t xml:space="preserve">). </w:t>
      </w:r>
      <w:r w:rsidR="00357B1A">
        <w:t>M</w:t>
      </w:r>
      <w:r w:rsidR="0048786A">
        <w:t>ontane species shifted high</w:t>
      </w:r>
      <w:r w:rsidR="007E13FA">
        <w:t>er</w:t>
      </w:r>
      <w:r w:rsidR="0048786A">
        <w:t xml:space="preserve"> more often (83%) and with larger upward shifts (337 m) than low elevation (</w:t>
      </w:r>
      <w:r w:rsidR="008759A9">
        <w:t>31%, -31 m</w:t>
      </w:r>
      <w:r w:rsidR="0048786A">
        <w:t>) or cosmopolitan species (</w:t>
      </w:r>
      <w:r w:rsidR="008759A9">
        <w:t>42%, 150 m</w:t>
      </w:r>
      <w:r w:rsidR="0048786A">
        <w:t xml:space="preserve">). </w:t>
      </w:r>
      <w:r w:rsidR="00F36A48">
        <w:t xml:space="preserve">The best multivariate linear regression model for the upper range limit shifts based on the lowest </w:t>
      </w:r>
      <w:proofErr w:type="spellStart"/>
      <w:r w:rsidR="00F36A48">
        <w:t>AICc</w:t>
      </w:r>
      <w:proofErr w:type="spellEnd"/>
      <w:r w:rsidR="00F36A48">
        <w:t xml:space="preserve"> weight </w:t>
      </w:r>
      <w:r w:rsidR="004D6384">
        <w:t xml:space="preserve">and all variables individually significant </w:t>
      </w:r>
      <w:r w:rsidR="00F36A48">
        <w:t>(r</w:t>
      </w:r>
      <w:r w:rsidR="00F36A48" w:rsidRPr="00F36A48">
        <w:rPr>
          <w:vertAlign w:val="superscript"/>
        </w:rPr>
        <w:t>2</w:t>
      </w:r>
      <w:r w:rsidR="00F36A48">
        <w:t xml:space="preserve"> = 0.4705, p &lt; 0.0001, </w:t>
      </w:r>
      <w:proofErr w:type="spellStart"/>
      <w:r w:rsidR="00F36A48">
        <w:t>AICc</w:t>
      </w:r>
      <w:proofErr w:type="spellEnd"/>
      <w:r w:rsidR="00F36A48">
        <w:t xml:space="preserve"> weight </w:t>
      </w:r>
      <w:r w:rsidR="006A00F2">
        <w:t xml:space="preserve">= </w:t>
      </w:r>
      <w:r w:rsidR="004D6384">
        <w:t>605</w:t>
      </w:r>
      <w:r w:rsidR="00F36A48" w:rsidRPr="00F36A48">
        <w:t>.</w:t>
      </w:r>
      <w:r w:rsidR="004D6384">
        <w:t>2</w:t>
      </w:r>
      <w:r w:rsidR="00F36A48">
        <w:t xml:space="preserve">) consisted of an increase in upward shifts for montane species (Figure </w:t>
      </w:r>
      <w:r w:rsidR="006F2BDC">
        <w:t>5</w:t>
      </w:r>
      <w:r w:rsidR="00F36A48">
        <w:t xml:space="preserve">A, </w:t>
      </w:r>
      <w:r w:rsidR="006F2BDC">
        <w:t>6</w:t>
      </w:r>
      <w:r w:rsidR="00F36A48">
        <w:t>A), for species with high maximum latitude in the</w:t>
      </w:r>
      <w:r w:rsidR="00413151">
        <w:t>ir</w:t>
      </w:r>
      <w:r w:rsidR="006F2BDC">
        <w:t xml:space="preserve"> geographic range (Figure 6</w:t>
      </w:r>
      <w:r w:rsidR="00F36A48">
        <w:t xml:space="preserve">A), and species </w:t>
      </w:r>
      <w:r w:rsidR="00974705">
        <w:t xml:space="preserve">in </w:t>
      </w:r>
      <w:r w:rsidR="00F36A48">
        <w:t xml:space="preserve">which the study mountains were at the southern edge of their geographic range (Figure </w:t>
      </w:r>
      <w:r w:rsidR="006F2BDC">
        <w:t>6</w:t>
      </w:r>
      <w:r w:rsidR="00F36A48">
        <w:t xml:space="preserve">B). The best multivariate linear regression model for the lower range limit shifts </w:t>
      </w:r>
      <w:r w:rsidR="007E13FA">
        <w:t>was</w:t>
      </w:r>
      <w:r w:rsidR="00F36A48">
        <w:t xml:space="preserve"> less conclusive (r</w:t>
      </w:r>
      <w:r w:rsidR="00F36A48" w:rsidRPr="00F36A48">
        <w:rPr>
          <w:vertAlign w:val="superscript"/>
        </w:rPr>
        <w:t>2</w:t>
      </w:r>
      <w:r w:rsidR="00F36A48">
        <w:t xml:space="preserve"> = 0.1025, p &lt; 0.0363, </w:t>
      </w:r>
      <w:proofErr w:type="spellStart"/>
      <w:r w:rsidR="00F36A48">
        <w:t>AICc</w:t>
      </w:r>
      <w:proofErr w:type="spellEnd"/>
      <w:r w:rsidR="00F36A48">
        <w:t xml:space="preserve"> weight </w:t>
      </w:r>
      <w:r w:rsidR="00F36A48" w:rsidRPr="00F36A48">
        <w:t>626.9</w:t>
      </w:r>
      <w:r w:rsidR="00F36A48">
        <w:t xml:space="preserve">) and only included an increase in upward shifts for species where the study mountain was at the eastern edge of their geographic range (Figure </w:t>
      </w:r>
      <w:r w:rsidR="006F2BDC">
        <w:t>6</w:t>
      </w:r>
      <w:r w:rsidR="00F36A48">
        <w:t xml:space="preserve">C). Lastly, the best </w:t>
      </w:r>
      <w:r w:rsidR="007E13FA">
        <w:t xml:space="preserve">multivariate logistic regression model for the expected responses to climate change (upward </w:t>
      </w:r>
      <w:r w:rsidR="006F2BDC">
        <w:t>changes</w:t>
      </w:r>
      <w:r w:rsidR="007E13FA">
        <w:t>) versus the unexpected responses (downward</w:t>
      </w:r>
      <w:r w:rsidR="006F2BDC">
        <w:t xml:space="preserve"> changes</w:t>
      </w:r>
      <w:r w:rsidR="007E13FA">
        <w:t>, no responses) detected a greater</w:t>
      </w:r>
      <w:r w:rsidR="00974705">
        <w:t xml:space="preserve"> </w:t>
      </w:r>
      <w:r w:rsidR="007E13FA">
        <w:t xml:space="preserve">preponderance of </w:t>
      </w:r>
      <w:r w:rsidR="007E13FA">
        <w:lastRenderedPageBreak/>
        <w:t xml:space="preserve">unexpected responses in the low elevation species compared to the montane and cosmopolitan species (Fig. </w:t>
      </w:r>
      <w:r w:rsidR="006F2BDC">
        <w:t>5</w:t>
      </w:r>
      <w:r w:rsidR="007E13FA">
        <w:t>B; χ</w:t>
      </w:r>
      <w:r w:rsidR="007E13FA" w:rsidRPr="00F36A48">
        <w:rPr>
          <w:vertAlign w:val="superscript"/>
        </w:rPr>
        <w:t>2</w:t>
      </w:r>
      <w:r w:rsidR="007E13FA">
        <w:t xml:space="preserve"> = 8.5582, p &lt; 0.0136, </w:t>
      </w:r>
      <w:proofErr w:type="spellStart"/>
      <w:r w:rsidR="007E13FA">
        <w:t>AICc</w:t>
      </w:r>
      <w:proofErr w:type="spellEnd"/>
      <w:r w:rsidR="007E13FA">
        <w:t xml:space="preserve"> weight </w:t>
      </w:r>
      <w:r w:rsidR="006A00F2">
        <w:t xml:space="preserve">= </w:t>
      </w:r>
      <w:r w:rsidR="007E13FA">
        <w:t>57.4).</w:t>
      </w:r>
    </w:p>
    <w:p w14:paraId="13AF871C" w14:textId="77777777" w:rsidR="00974705" w:rsidRDefault="00974705" w:rsidP="0048786A">
      <w:pPr>
        <w:keepNext/>
        <w:spacing w:line="480" w:lineRule="auto"/>
        <w:ind w:firstLine="720"/>
      </w:pPr>
    </w:p>
    <w:p w14:paraId="7157779B" w14:textId="12BA8928" w:rsidR="006F5F8C" w:rsidRDefault="00D139E1" w:rsidP="005C274F">
      <w:pPr>
        <w:keepNext/>
        <w:spacing w:line="480" w:lineRule="auto"/>
        <w:rPr>
          <w:b/>
        </w:rPr>
      </w:pPr>
      <w:r w:rsidRPr="00FE27AE">
        <w:rPr>
          <w:b/>
        </w:rPr>
        <w:t>Discussion</w:t>
      </w:r>
    </w:p>
    <w:p w14:paraId="576F545C" w14:textId="2AA3A68B" w:rsidR="00C95A13" w:rsidRDefault="00C95A13" w:rsidP="00974705">
      <w:pPr>
        <w:keepNext/>
        <w:spacing w:line="480" w:lineRule="auto"/>
      </w:pPr>
      <w:r>
        <w:tab/>
        <w:t>Small mammals are moving to higher elevations in the Colorado Rocky Mountains on average by over 120 m with slightly</w:t>
      </w:r>
      <w:r w:rsidR="00561BEF">
        <w:t xml:space="preserve"> larger upward</w:t>
      </w:r>
      <w:r>
        <w:t xml:space="preserve"> shifts in the northwestern Front Range Mountains (180 m) than the southwestern San Juan Mountains (80 m). Since temperatures have warmed across Colorado and within each of these mountains</w:t>
      </w:r>
      <w:r w:rsidR="00FF1128">
        <w:t xml:space="preserve"> </w:t>
      </w:r>
      <w:r w:rsidR="00FF1128">
        <w:fldChar w:fldCharType="begin">
          <w:fldData xml:space="preserve">PEVuZE5vdGU+PENpdGU+PEF1dGhvcj5Nb3RlPC9BdXRob3I+PFllYXI+MjAwNTwvWWVhcj48UmVj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</w:fldData>
        </w:fldChar>
      </w:r>
      <w:r w:rsidR="00A800CA">
        <w:instrText xml:space="preserve"> ADDIN EN.CITE </w:instrText>
      </w:r>
      <w:r w:rsidR="00A800CA">
        <w:fldChar w:fldCharType="begin">
          <w:fldData xml:space="preserve">PEVuZE5vdGU+PENpdGU+PEF1dGhvcj5Nb3RlPC9BdXRob3I+PFllYXI+MjAwNTwvWWVhcj48UmVj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</w:fldData>
        </w:fldChar>
      </w:r>
      <w:r w:rsidR="00A800CA">
        <w:instrText xml:space="preserve"> ADDIN EN.CITE.DATA </w:instrText>
      </w:r>
      <w:r w:rsidR="00A800CA">
        <w:fldChar w:fldCharType="end"/>
      </w:r>
      <w:r w:rsidR="00FF1128">
        <w:fldChar w:fldCharType="separate"/>
      </w:r>
      <w:r w:rsidR="00A800CA">
        <w:rPr>
          <w:noProof/>
        </w:rPr>
        <w:t>(</w:t>
      </w:r>
      <w:hyperlink w:anchor="_ENREF_39" w:tooltip="McGuire, 2012 #3289" w:history="1">
        <w:r w:rsidR="002A22A1">
          <w:rPr>
            <w:noProof/>
          </w:rPr>
          <w:t>McGuire</w:t>
        </w:r>
        <w:r w:rsidR="002A22A1" w:rsidRPr="00A800CA">
          <w:rPr>
            <w:i/>
            <w:noProof/>
          </w:rPr>
          <w:t xml:space="preserve"> et al.</w:t>
        </w:r>
        <w:r w:rsidR="002A22A1">
          <w:rPr>
            <w:noProof/>
          </w:rPr>
          <w:t>, 2012</w:t>
        </w:r>
      </w:hyperlink>
      <w:r w:rsidR="00A800CA">
        <w:rPr>
          <w:noProof/>
        </w:rPr>
        <w:t xml:space="preserve">, </w:t>
      </w:r>
      <w:hyperlink w:anchor="_ENREF_42" w:tooltip="Mote, 2005 #1549" w:history="1">
        <w:r w:rsidR="002A22A1">
          <w:rPr>
            <w:noProof/>
          </w:rPr>
          <w:t>Mote</w:t>
        </w:r>
        <w:r w:rsidR="002A22A1" w:rsidRPr="00A800CA">
          <w:rPr>
            <w:i/>
            <w:noProof/>
          </w:rPr>
          <w:t xml:space="preserve"> et al.</w:t>
        </w:r>
        <w:r w:rsidR="002A22A1">
          <w:rPr>
            <w:noProof/>
          </w:rPr>
          <w:t>, 2005</w:t>
        </w:r>
      </w:hyperlink>
      <w:r w:rsidR="00A800CA">
        <w:rPr>
          <w:noProof/>
        </w:rPr>
        <w:t xml:space="preserve">, </w:t>
      </w:r>
      <w:hyperlink w:anchor="_ENREF_55" w:tooltip="Trenberth, 2007 #2217" w:history="1">
        <w:r w:rsidR="002A22A1">
          <w:rPr>
            <w:noProof/>
          </w:rPr>
          <w:t>Trenberth</w:t>
        </w:r>
        <w:r w:rsidR="002A22A1" w:rsidRPr="00A800CA">
          <w:rPr>
            <w:i/>
            <w:noProof/>
          </w:rPr>
          <w:t xml:space="preserve"> et al.</w:t>
        </w:r>
        <w:r w:rsidR="002A22A1">
          <w:rPr>
            <w:noProof/>
          </w:rPr>
          <w:t>, 2007</w:t>
        </w:r>
      </w:hyperlink>
      <w:r w:rsidR="00A800CA">
        <w:rPr>
          <w:noProof/>
        </w:rPr>
        <w:t xml:space="preserve">, </w:t>
      </w:r>
      <w:hyperlink w:anchor="_ENREF_56" w:tooltip="USGCRP, 2009 #2454" w:history="1">
        <w:r w:rsidR="002A22A1">
          <w:rPr>
            <w:noProof/>
          </w:rPr>
          <w:t>USGCRP, 2009</w:t>
        </w:r>
      </w:hyperlink>
      <w:r w:rsidR="00A800CA">
        <w:rPr>
          <w:noProof/>
        </w:rPr>
        <w:t>)</w:t>
      </w:r>
      <w:r w:rsidR="00FF1128">
        <w:fldChar w:fldCharType="end"/>
      </w:r>
      <w:r>
        <w:t>, this confirms the expected response to anthropogenic climate change—species sensitive to temperature will track cooler temperatures at higher elevations as temperatures increase</w:t>
      </w:r>
      <w:r w:rsidR="00A800CA">
        <w:t xml:space="preserve"> </w:t>
      </w:r>
      <w:r w:rsidR="00A800CA">
        <w:fldChar w:fldCharType="begin">
          <w:fldData xml:space="preserve">PEVuZE5vdGU+PENpdGU+PEF1dGhvcj5QYXJtZXNhbjwvQXV0aG9yPjxZZWFyPjIwMDM8L1llYXI+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</w:fldData>
        </w:fldChar>
      </w:r>
      <w:r w:rsidR="002A22A1">
        <w:instrText xml:space="preserve"> ADDIN EN.CITE </w:instrText>
      </w:r>
      <w:r w:rsidR="002A22A1">
        <w:fldChar w:fldCharType="begin">
          <w:fldData xml:space="preserve">PEVuZE5vdGU+PENpdGU+PEF1dGhvcj5QYXJtZXNhbjwvQXV0aG9yPjxZZWFyPjIwMDM8L1llYXI+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</w:fldData>
        </w:fldChar>
      </w:r>
      <w:r w:rsidR="002A22A1">
        <w:instrText xml:space="preserve"> ADDIN EN.CITE.DATA </w:instrText>
      </w:r>
      <w:r w:rsidR="002A22A1">
        <w:fldChar w:fldCharType="end"/>
      </w:r>
      <w:r w:rsidR="00A800CA">
        <w:fldChar w:fldCharType="separate"/>
      </w:r>
      <w:r w:rsidR="002A22A1">
        <w:rPr>
          <w:noProof/>
        </w:rPr>
        <w:t xml:space="preserve">(Figure 1; </w:t>
      </w:r>
      <w:hyperlink w:anchor="_ENREF_45" w:tooltip="Parmesan, 2003 #1804" w:history="1">
        <w:r w:rsidR="002A22A1">
          <w:rPr>
            <w:noProof/>
          </w:rPr>
          <w:t>Parmesan &amp;  Yohe, 2003</w:t>
        </w:r>
      </w:hyperlink>
      <w:r w:rsidR="002A22A1">
        <w:rPr>
          <w:noProof/>
        </w:rPr>
        <w:t xml:space="preserve">, </w:t>
      </w:r>
      <w:hyperlink w:anchor="_ENREF_46" w:tooltip="Pauli, 1996 #1923" w:history="1">
        <w:r w:rsidR="002A22A1">
          <w:rPr>
            <w:noProof/>
          </w:rPr>
          <w:t>Pauli</w:t>
        </w:r>
        <w:r w:rsidR="002A22A1" w:rsidRPr="002A22A1">
          <w:rPr>
            <w:i/>
            <w:noProof/>
          </w:rPr>
          <w:t xml:space="preserve"> et al.</w:t>
        </w:r>
        <w:r w:rsidR="002A22A1">
          <w:rPr>
            <w:noProof/>
          </w:rPr>
          <w:t>, 1996</w:t>
        </w:r>
      </w:hyperlink>
      <w:r w:rsidR="002A22A1">
        <w:rPr>
          <w:noProof/>
        </w:rPr>
        <w:t xml:space="preserve">, </w:t>
      </w:r>
      <w:hyperlink w:anchor="_ENREF_53" w:tooltip="Thomas, 2004 #1888" w:history="1">
        <w:r w:rsidR="002A22A1">
          <w:rPr>
            <w:noProof/>
          </w:rPr>
          <w:t>Thomas</w:t>
        </w:r>
        <w:r w:rsidR="002A22A1" w:rsidRPr="002A22A1">
          <w:rPr>
            <w:i/>
            <w:noProof/>
          </w:rPr>
          <w:t xml:space="preserve"> et al.</w:t>
        </w:r>
        <w:r w:rsidR="002A22A1">
          <w:rPr>
            <w:noProof/>
          </w:rPr>
          <w:t>, 2004</w:t>
        </w:r>
      </w:hyperlink>
      <w:r w:rsidR="002A22A1">
        <w:rPr>
          <w:noProof/>
        </w:rPr>
        <w:t xml:space="preserve">, </w:t>
      </w:r>
      <w:hyperlink w:anchor="_ENREF_57" w:tooltip="Walther, 2005 #2421" w:history="1">
        <w:r w:rsidR="002A22A1">
          <w:rPr>
            <w:noProof/>
          </w:rPr>
          <w:t>Walther</w:t>
        </w:r>
        <w:r w:rsidR="002A22A1" w:rsidRPr="002A22A1">
          <w:rPr>
            <w:i/>
            <w:noProof/>
          </w:rPr>
          <w:t xml:space="preserve"> et al.</w:t>
        </w:r>
        <w:r w:rsidR="002A22A1">
          <w:rPr>
            <w:noProof/>
          </w:rPr>
          <w:t>, 2005</w:t>
        </w:r>
      </w:hyperlink>
      <w:r w:rsidR="002A22A1">
        <w:rPr>
          <w:noProof/>
        </w:rPr>
        <w:t>)</w:t>
      </w:r>
      <w:r w:rsidR="00A800CA">
        <w:fldChar w:fldCharType="end"/>
      </w:r>
      <w:r>
        <w:t xml:space="preserve">. This trend is most pronounced in the montane mammals—those with elevational ranges predominately </w:t>
      </w:r>
      <w:r w:rsidR="00485099">
        <w:t xml:space="preserve">in montane habitats </w:t>
      </w:r>
      <w:r>
        <w:t>at mid- to high-elevations—who are shifting upward by an average of over 330m</w:t>
      </w:r>
      <w:r w:rsidR="002A22A1">
        <w:t xml:space="preserve"> (Figure</w:t>
      </w:r>
      <w:r w:rsidR="002C350C">
        <w:t xml:space="preserve"> </w:t>
      </w:r>
      <w:r w:rsidR="000E68DC">
        <w:t>3</w:t>
      </w:r>
      <w:r w:rsidR="002C350C">
        <w:t xml:space="preserve">, </w:t>
      </w:r>
      <w:r w:rsidR="000E68DC">
        <w:t>5</w:t>
      </w:r>
      <w:r w:rsidR="002C350C">
        <w:t xml:space="preserve">A, </w:t>
      </w:r>
      <w:r w:rsidR="000E68DC">
        <w:t>6</w:t>
      </w:r>
      <w:r w:rsidR="002C350C">
        <w:t>A)</w:t>
      </w:r>
      <w:r>
        <w:t xml:space="preserve">.  </w:t>
      </w:r>
    </w:p>
    <w:p w14:paraId="5C29FB4E" w14:textId="42F902F0" w:rsidR="00570A68" w:rsidRDefault="00CA4104" w:rsidP="00974705">
      <w:pPr>
        <w:keepNext/>
        <w:spacing w:line="480" w:lineRule="auto"/>
      </w:pPr>
      <w:r>
        <w:tab/>
        <w:t xml:space="preserve">Physiological and biogeographic traits mediate who is responding as expected by shifting higher and which species are not responding as expected by shifting downward or not changing. In particular, the </w:t>
      </w:r>
      <w:r w:rsidR="0030315A">
        <w:t xml:space="preserve">distance shifted upward by </w:t>
      </w:r>
      <w:r>
        <w:t>small mammals appear</w:t>
      </w:r>
      <w:r w:rsidR="0030315A">
        <w:t>s</w:t>
      </w:r>
      <w:r>
        <w:t xml:space="preserve"> to be </w:t>
      </w:r>
      <w:r w:rsidR="0030315A">
        <w:t xml:space="preserve">a function of </w:t>
      </w:r>
      <w:r w:rsidR="00C95A13">
        <w:t>cold-adapt</w:t>
      </w:r>
      <w:r w:rsidR="0030315A">
        <w:t>ion</w:t>
      </w:r>
      <w:r w:rsidR="006708CD">
        <w:t xml:space="preserve">. </w:t>
      </w:r>
      <w:r w:rsidR="0030315A">
        <w:t xml:space="preserve">This is </w:t>
      </w:r>
      <w:r w:rsidR="00C95A13">
        <w:t xml:space="preserve">inferred by </w:t>
      </w:r>
      <w:r w:rsidR="0030315A">
        <w:t>the factors associated with increas</w:t>
      </w:r>
      <w:r w:rsidR="006708CD">
        <w:t>ed</w:t>
      </w:r>
      <w:r w:rsidR="0030315A">
        <w:t xml:space="preserve"> </w:t>
      </w:r>
      <w:r w:rsidR="006708CD">
        <w:t>upper range limits</w:t>
      </w:r>
      <w:r w:rsidR="0030315A">
        <w:t xml:space="preserve">, including species with (a) </w:t>
      </w:r>
      <w:r w:rsidR="00D6611B">
        <w:t>a montane affiliation</w:t>
      </w:r>
      <w:r>
        <w:t>,</w:t>
      </w:r>
      <w:r w:rsidR="00C95A13">
        <w:t xml:space="preserve"> </w:t>
      </w:r>
      <w:r w:rsidR="0030315A">
        <w:t xml:space="preserve">(b) </w:t>
      </w:r>
      <w:r w:rsidR="00C95A13">
        <w:t xml:space="preserve">geographic ranges extending </w:t>
      </w:r>
      <w:r w:rsidR="0030315A">
        <w:t xml:space="preserve">to </w:t>
      </w:r>
      <w:r w:rsidR="00C95A13">
        <w:t>higher maximum latitudes</w:t>
      </w:r>
      <w:r>
        <w:t>,</w:t>
      </w:r>
      <w:r w:rsidR="00C95A13">
        <w:t xml:space="preserve"> and </w:t>
      </w:r>
      <w:r w:rsidR="0030315A">
        <w:t xml:space="preserve">(c) </w:t>
      </w:r>
      <w:r w:rsidR="00C95A13">
        <w:t>the Front Range and San Juan Mountains occurring in their southern, lower geographic limits</w:t>
      </w:r>
      <w:r>
        <w:t xml:space="preserve"> (</w:t>
      </w:r>
      <w:r w:rsidR="002C350C">
        <w:t xml:space="preserve">Fig. </w:t>
      </w:r>
      <w:r w:rsidR="000E68DC">
        <w:t>6</w:t>
      </w:r>
      <w:r w:rsidR="002C350C">
        <w:t>A, B; r</w:t>
      </w:r>
      <w:r w:rsidR="002C350C" w:rsidRPr="00F36A48">
        <w:rPr>
          <w:vertAlign w:val="superscript"/>
        </w:rPr>
        <w:t>2</w:t>
      </w:r>
      <w:r w:rsidR="002C350C">
        <w:t xml:space="preserve"> = 0.4705, p &lt; 0.0001</w:t>
      </w:r>
      <w:r>
        <w:t>)</w:t>
      </w:r>
      <w:r w:rsidR="00C95A13">
        <w:t xml:space="preserve">. </w:t>
      </w:r>
      <w:r>
        <w:t>The species least likely to respond as expected w</w:t>
      </w:r>
      <w:r w:rsidR="0030315A">
        <w:t>ere</w:t>
      </w:r>
      <w:r>
        <w:t xml:space="preserve"> the lower elevation species, which in these areas include mostly semi-arid desert</w:t>
      </w:r>
      <w:r w:rsidR="0030315A">
        <w:t>, canyon</w:t>
      </w:r>
      <w:r w:rsidR="00D6611B">
        <w:t xml:space="preserve"> </w:t>
      </w:r>
      <w:r w:rsidR="0030315A">
        <w:t>land,</w:t>
      </w:r>
      <w:r>
        <w:t xml:space="preserve"> and grassland species adapted to higher temperatures and lower rainfall than their </w:t>
      </w:r>
      <w:r>
        <w:lastRenderedPageBreak/>
        <w:t xml:space="preserve">montane counterparts </w:t>
      </w:r>
      <w:r w:rsidR="00AA1557">
        <w:fldChar w:fldCharType="begin"/>
      </w:r>
      <w:r w:rsidR="00AA1557">
        <w:instrText xml:space="preserve"> ADDIN EN.CITE &lt;EndNote&gt;&lt;Cite&gt;&lt;Author&gt;Armstrong&lt;/Author&gt;&lt;Year&gt;2011&lt;/Year&gt;&lt;RecNum&gt;2226&lt;/RecNum&gt;&lt;DisplayText&gt;(Armstrong&lt;style face="italic"&gt; et al.&lt;/style&gt;, 2011)&lt;/DisplayText&gt;&lt;record&gt;&lt;rec-number&gt;2226&lt;/rec-number&gt;&lt;foreign-keys&gt;&lt;key app="EN" db-id="vt9a5zr9sxrt9ie9e5fpwedxwee9a00xfwar" timestamp="0"&gt;2226&lt;/key&gt;&lt;/foreign-keys&gt;&lt;ref-type name="Book"&gt;6&lt;/ref-type&gt;&lt;contributors&gt;&lt;authors&gt;&lt;author&gt;Armstrong, David M.&lt;/author&gt;&lt;author&gt;Fitzgerald, James P.&lt;/author&gt;&lt;author&gt;Meaney, Carron A.&lt;/author&gt;&lt;/authors&gt;&lt;/contributors&gt;&lt;titles&gt;&lt;title&gt;Mammals of Colorado&lt;/title&gt;&lt;/titles&gt;&lt;pages&gt;704&lt;/pages&gt;&lt;edition&gt;2nd&lt;/edition&gt;&lt;keywords&gt;&lt;keyword&gt;mammals&lt;/keyword&gt;&lt;keyword&gt;Colorado&lt;/keyword&gt;&lt;/keywords&gt;&lt;dates&gt;&lt;year&gt;2011&lt;/year&gt;&lt;/dates&gt;&lt;pub-location&gt;Denver, CO&lt;/pub-location&gt;&lt;urls&gt;&lt;/urls&gt;&lt;/record&gt;&lt;/Cite&gt;&lt;/EndNote&gt;</w:instrText>
      </w:r>
      <w:r w:rsidR="00AA1557">
        <w:fldChar w:fldCharType="separate"/>
      </w:r>
      <w:r w:rsidR="00AA1557">
        <w:rPr>
          <w:noProof/>
        </w:rPr>
        <w:t>(</w:t>
      </w:r>
      <w:hyperlink w:anchor="_ENREF_4" w:tooltip="Armstrong, 2011 #2226" w:history="1">
        <w:r w:rsidR="002A22A1">
          <w:rPr>
            <w:noProof/>
          </w:rPr>
          <w:t>Armstrong</w:t>
        </w:r>
        <w:r w:rsidR="002A22A1" w:rsidRPr="00A800CA">
          <w:rPr>
            <w:i/>
            <w:noProof/>
          </w:rPr>
          <w:t xml:space="preserve"> et al.</w:t>
        </w:r>
        <w:r w:rsidR="002A22A1">
          <w:rPr>
            <w:noProof/>
          </w:rPr>
          <w:t>, 2011</w:t>
        </w:r>
      </w:hyperlink>
      <w:r w:rsidR="00AA1557">
        <w:rPr>
          <w:noProof/>
        </w:rPr>
        <w:t>)</w:t>
      </w:r>
      <w:r w:rsidR="00AA1557">
        <w:fldChar w:fldCharType="end"/>
      </w:r>
      <w:r w:rsidR="00AA1557">
        <w:t xml:space="preserve"> </w:t>
      </w:r>
      <w:r>
        <w:t>(</w:t>
      </w:r>
      <w:r w:rsidR="002C350C">
        <w:t xml:space="preserve">Fig. </w:t>
      </w:r>
      <w:r w:rsidR="000E68DC">
        <w:t>5</w:t>
      </w:r>
      <w:r w:rsidR="002C350C">
        <w:t>B; χ</w:t>
      </w:r>
      <w:r w:rsidR="002C350C" w:rsidRPr="00F36A48">
        <w:rPr>
          <w:vertAlign w:val="superscript"/>
        </w:rPr>
        <w:t>2</w:t>
      </w:r>
      <w:r w:rsidR="002C350C">
        <w:t xml:space="preserve"> = 8.5582, p &lt; 0.0136</w:t>
      </w:r>
      <w:r>
        <w:t xml:space="preserve">). </w:t>
      </w:r>
      <w:r w:rsidR="00561BEF">
        <w:t>Changes in l</w:t>
      </w:r>
      <w:r w:rsidR="00570A68">
        <w:t xml:space="preserve">ower range limits were more enigmatic </w:t>
      </w:r>
      <w:r w:rsidR="006708CD">
        <w:t xml:space="preserve">and variable across species than upper limits. </w:t>
      </w:r>
      <w:r w:rsidR="00376538">
        <w:t>S</w:t>
      </w:r>
      <w:r w:rsidR="006708CD">
        <w:t>pecies</w:t>
      </w:r>
      <w:r w:rsidR="002A22A1">
        <w:t xml:space="preserve"> in which the Front Range </w:t>
      </w:r>
      <w:r w:rsidR="00376538">
        <w:t>or the San Juan</w:t>
      </w:r>
      <w:r w:rsidR="00570A68">
        <w:t xml:space="preserve"> </w:t>
      </w:r>
      <w:r w:rsidR="00376538">
        <w:t xml:space="preserve">Mountains were at the </w:t>
      </w:r>
      <w:r w:rsidR="00570A68">
        <w:t xml:space="preserve">eastern edge </w:t>
      </w:r>
      <w:r w:rsidR="00376538">
        <w:t xml:space="preserve">of </w:t>
      </w:r>
      <w:r w:rsidR="00561BEF">
        <w:t>their</w:t>
      </w:r>
      <w:r w:rsidR="00376538">
        <w:t xml:space="preserve"> geographic range</w:t>
      </w:r>
      <w:r w:rsidR="00561BEF">
        <w:t xml:space="preserve"> moved </w:t>
      </w:r>
      <w:r w:rsidR="00570A68">
        <w:t>the</w:t>
      </w:r>
      <w:r w:rsidR="00376538">
        <w:t>ir</w:t>
      </w:r>
      <w:r w:rsidR="00570A68">
        <w:t xml:space="preserve"> lower </w:t>
      </w:r>
      <w:r w:rsidR="00376538">
        <w:t xml:space="preserve">elevational </w:t>
      </w:r>
      <w:r w:rsidR="00570A68">
        <w:t>limit higher</w:t>
      </w:r>
      <w:r w:rsidR="002C350C">
        <w:t xml:space="preserve"> (Fig. </w:t>
      </w:r>
      <w:r w:rsidR="000E68DC">
        <w:t>6</w:t>
      </w:r>
      <w:r w:rsidR="002C350C">
        <w:t>C; r</w:t>
      </w:r>
      <w:r w:rsidR="002C350C" w:rsidRPr="00F36A48">
        <w:rPr>
          <w:vertAlign w:val="superscript"/>
        </w:rPr>
        <w:t>2</w:t>
      </w:r>
      <w:r w:rsidR="002C350C">
        <w:t xml:space="preserve"> = 0.1025, p &lt; 0.0363)</w:t>
      </w:r>
      <w:r w:rsidR="00570A68">
        <w:t xml:space="preserve">. </w:t>
      </w:r>
      <w:r w:rsidR="00561BEF">
        <w:t>Again, t</w:t>
      </w:r>
      <w:r w:rsidR="006708CD">
        <w:t xml:space="preserve">his may be an indication of montane, cold-adapted species, since most of the species with the </w:t>
      </w:r>
      <w:r w:rsidR="0091093D">
        <w:t xml:space="preserve">southern </w:t>
      </w:r>
      <w:r w:rsidR="006708CD">
        <w:t xml:space="preserve">Rockies as their eastern </w:t>
      </w:r>
      <w:r w:rsidR="00D6611B">
        <w:t xml:space="preserve">geographic range </w:t>
      </w:r>
      <w:r w:rsidR="006708CD">
        <w:t>edge are species distributed only in the intermountain west or western North America</w:t>
      </w:r>
      <w:r w:rsidR="00AA1557">
        <w:t xml:space="preserve"> </w:t>
      </w:r>
      <w:r w:rsidR="00AA1557">
        <w:fldChar w:fldCharType="begin">
          <w:fldData xml:space="preserve">PEVuZE5vdGU+PENpdGU+PEF1dGhvcj5Bcm1zdHJvbmc8L0F1dGhvcj48WWVhcj4xOTcyPC9ZZWFy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</w:fldData>
        </w:fldChar>
      </w:r>
      <w:r w:rsidR="00AA1557">
        <w:instrText xml:space="preserve"> ADDIN EN.CITE </w:instrText>
      </w:r>
      <w:r w:rsidR="00AA1557">
        <w:fldChar w:fldCharType="begin">
          <w:fldData xml:space="preserve">PEVuZE5vdGU+PENpdGU+PEF1dGhvcj5Bcm1zdHJvbmc8L0F1dGhvcj48WWVhcj4xOTcyPC9ZZWFy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</w:fldData>
        </w:fldChar>
      </w:r>
      <w:r w:rsidR="00AA1557">
        <w:instrText xml:space="preserve"> ADDIN EN.CITE.DATA </w:instrText>
      </w:r>
      <w:r w:rsidR="00AA1557">
        <w:fldChar w:fldCharType="end"/>
      </w:r>
      <w:r w:rsidR="00AA1557">
        <w:fldChar w:fldCharType="separate"/>
      </w:r>
      <w:r w:rsidR="00AA1557">
        <w:rPr>
          <w:noProof/>
        </w:rPr>
        <w:t>(</w:t>
      </w:r>
      <w:hyperlink w:anchor="_ENREF_3" w:tooltip="Armstrong, 1972 #2227" w:history="1">
        <w:r w:rsidR="002A22A1">
          <w:rPr>
            <w:noProof/>
          </w:rPr>
          <w:t>Armstrong, 1972</w:t>
        </w:r>
      </w:hyperlink>
      <w:r w:rsidR="00AA1557">
        <w:rPr>
          <w:noProof/>
        </w:rPr>
        <w:t xml:space="preserve">, </w:t>
      </w:r>
      <w:hyperlink w:anchor="_ENREF_4" w:tooltip="Armstrong, 2011 #2226" w:history="1">
        <w:r w:rsidR="002A22A1">
          <w:rPr>
            <w:noProof/>
          </w:rPr>
          <w:t>Armstrong</w:t>
        </w:r>
        <w:r w:rsidR="002A22A1" w:rsidRPr="00AA1557">
          <w:rPr>
            <w:i/>
            <w:noProof/>
          </w:rPr>
          <w:t xml:space="preserve"> et al.</w:t>
        </w:r>
        <w:r w:rsidR="002A22A1">
          <w:rPr>
            <w:noProof/>
          </w:rPr>
          <w:t>, 2011</w:t>
        </w:r>
      </w:hyperlink>
      <w:r w:rsidR="00AA1557">
        <w:rPr>
          <w:noProof/>
        </w:rPr>
        <w:t xml:space="preserve">, </w:t>
      </w:r>
      <w:hyperlink w:anchor="_ENREF_25" w:tooltip="Hall, 1981 #1659" w:history="1">
        <w:r w:rsidR="002A22A1">
          <w:rPr>
            <w:noProof/>
          </w:rPr>
          <w:t>Hall, 1981</w:t>
        </w:r>
      </w:hyperlink>
      <w:r w:rsidR="00AA1557">
        <w:rPr>
          <w:noProof/>
        </w:rPr>
        <w:t>)</w:t>
      </w:r>
      <w:r w:rsidR="00AA1557">
        <w:fldChar w:fldCharType="end"/>
      </w:r>
      <w:r w:rsidR="006708CD">
        <w:t xml:space="preserve">. For example, some of the eastern edge species </w:t>
      </w:r>
      <w:r w:rsidR="00376538">
        <w:t xml:space="preserve">that </w:t>
      </w:r>
      <w:r w:rsidR="001E13D6">
        <w:t xml:space="preserve">shifted </w:t>
      </w:r>
      <w:r w:rsidR="00376538">
        <w:t>their</w:t>
      </w:r>
      <w:r w:rsidR="001E13D6">
        <w:t xml:space="preserve"> lower limit upward include </w:t>
      </w:r>
      <w:r w:rsidR="006708CD">
        <w:t>Red-back voles (</w:t>
      </w:r>
      <w:proofErr w:type="spellStart"/>
      <w:r w:rsidR="006708CD" w:rsidRPr="006708CD">
        <w:rPr>
          <w:i/>
        </w:rPr>
        <w:t>Myodes</w:t>
      </w:r>
      <w:proofErr w:type="spellEnd"/>
      <w:r w:rsidR="006708CD" w:rsidRPr="006708CD">
        <w:rPr>
          <w:i/>
        </w:rPr>
        <w:t xml:space="preserve"> </w:t>
      </w:r>
      <w:proofErr w:type="spellStart"/>
      <w:r w:rsidR="006708CD" w:rsidRPr="006708CD">
        <w:rPr>
          <w:i/>
        </w:rPr>
        <w:t>gapperi</w:t>
      </w:r>
      <w:proofErr w:type="spellEnd"/>
      <w:r w:rsidR="006708CD">
        <w:t xml:space="preserve">), </w:t>
      </w:r>
      <w:r w:rsidR="001E13D6">
        <w:t>W</w:t>
      </w:r>
      <w:r w:rsidR="006708CD">
        <w:t>ater shrews (</w:t>
      </w:r>
      <w:proofErr w:type="spellStart"/>
      <w:r w:rsidR="006708CD" w:rsidRPr="006708CD">
        <w:rPr>
          <w:i/>
        </w:rPr>
        <w:t>Sorex</w:t>
      </w:r>
      <w:proofErr w:type="spellEnd"/>
      <w:r w:rsidR="006708CD" w:rsidRPr="006708CD">
        <w:rPr>
          <w:i/>
        </w:rPr>
        <w:t xml:space="preserve"> </w:t>
      </w:r>
      <w:proofErr w:type="spellStart"/>
      <w:r w:rsidR="006708CD" w:rsidRPr="006708CD">
        <w:rPr>
          <w:i/>
        </w:rPr>
        <w:t>palustris</w:t>
      </w:r>
      <w:proofErr w:type="spellEnd"/>
      <w:r w:rsidR="006708CD">
        <w:t>)</w:t>
      </w:r>
      <w:r w:rsidR="001E13D6">
        <w:t>, Y</w:t>
      </w:r>
      <w:r w:rsidR="006708CD">
        <w:t>ellow-bellied marmots (</w:t>
      </w:r>
      <w:r w:rsidR="006708CD" w:rsidRPr="006708CD">
        <w:rPr>
          <w:i/>
        </w:rPr>
        <w:t xml:space="preserve">Marmota </w:t>
      </w:r>
      <w:proofErr w:type="spellStart"/>
      <w:r w:rsidR="006708CD" w:rsidRPr="006708CD">
        <w:rPr>
          <w:i/>
        </w:rPr>
        <w:t>flaviventris</w:t>
      </w:r>
      <w:proofErr w:type="spellEnd"/>
      <w:r w:rsidR="006708CD">
        <w:t>), and Golden-mantled ground squirrels (</w:t>
      </w:r>
      <w:proofErr w:type="spellStart"/>
      <w:r w:rsidR="006708CD" w:rsidRPr="006708CD">
        <w:rPr>
          <w:i/>
        </w:rPr>
        <w:t>Callospermophilus</w:t>
      </w:r>
      <w:proofErr w:type="spellEnd"/>
      <w:r w:rsidR="006708CD" w:rsidRPr="006708CD">
        <w:rPr>
          <w:i/>
        </w:rPr>
        <w:t xml:space="preserve"> lateralis</w:t>
      </w:r>
      <w:r w:rsidR="00FF1225">
        <w:t xml:space="preserve">) </w:t>
      </w:r>
      <w:r w:rsidR="0091093D">
        <w:t>(see Appendix S2)</w:t>
      </w:r>
      <w:r w:rsidR="006708CD">
        <w:t>.</w:t>
      </w:r>
      <w:r w:rsidR="000E68DC">
        <w:t xml:space="preserve"> Another factor potentially obscuring the lower range edge changes was the contemporary undersampling at the lowest elevations, particularly below 1600m in the Front Range, due to relative lack of </w:t>
      </w:r>
      <w:r w:rsidR="00B61412">
        <w:t xml:space="preserve">remaining </w:t>
      </w:r>
      <w:r w:rsidR="000E68DC">
        <w:t>intact habitat. The empirical ranges detected many more upward contracting trailing edges (lower limits), that did the Bayesian models that compensated for this low sampling effort. Thus, the results here are a more conservative estimate of lower limit contractions</w:t>
      </w:r>
      <w:r w:rsidR="00B61412">
        <w:t>.</w:t>
      </w:r>
      <w:r w:rsidR="000E68DC">
        <w:t xml:space="preserve"> </w:t>
      </w:r>
    </w:p>
    <w:p w14:paraId="2B312DF7" w14:textId="48E44CA8" w:rsidR="00A77F13" w:rsidRDefault="00561BEF" w:rsidP="00974705">
      <w:pPr>
        <w:keepNext/>
        <w:spacing w:line="480" w:lineRule="auto"/>
      </w:pPr>
      <w:r>
        <w:tab/>
        <w:t>Most resurveys designed to detect elevational range shifts take advantage of well-sampled</w:t>
      </w:r>
      <w:r w:rsidR="0091093D">
        <w:t>,</w:t>
      </w:r>
      <w:r>
        <w:t xml:space="preserve"> historical studies of a single set of s</w:t>
      </w:r>
      <w:r w:rsidR="00AE7E13">
        <w:t>ites</w:t>
      </w:r>
      <w:r w:rsidR="00427B8E">
        <w:t xml:space="preserve"> along an elevational gradient </w:t>
      </w:r>
      <w:r>
        <w:fldChar w:fldCharType="begin">
          <w:fldData xml:space="preserve">PEVuZE5vdGU+PENpdGU+PEF1dGhvcj5Nb3JpdHo8L0F1dGhvcj48WWVhcj4yMDA4PC9ZZWFyPjxS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</w:fldData>
        </w:fldChar>
      </w:r>
      <w:r w:rsidR="009872F9">
        <w:instrText xml:space="preserve"> ADDIN EN.CITE </w:instrText>
      </w:r>
      <w:r w:rsidR="009872F9">
        <w:fldChar w:fldCharType="begin">
          <w:fldData xml:space="preserve">PEVuZE5vdGU+PENpdGU+PEF1dGhvcj5Nb3JpdHo8L0F1dGhvcj48WWVhcj4yMDA4PC9ZZWFyPjxS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</w:fldData>
        </w:fldChar>
      </w:r>
      <w:r w:rsidR="009872F9">
        <w:instrText xml:space="preserve"> ADDIN EN.CITE.DATA </w:instrText>
      </w:r>
      <w:r w:rsidR="009872F9">
        <w:fldChar w:fldCharType="end"/>
      </w:r>
      <w:r>
        <w:fldChar w:fldCharType="separate"/>
      </w:r>
      <w:r w:rsidR="009872F9">
        <w:rPr>
          <w:noProof/>
        </w:rPr>
        <w:t xml:space="preserve">(e.g., </w:t>
      </w:r>
      <w:hyperlink w:anchor="_ENREF_41" w:tooltip="Moritz, 2008 #1594" w:history="1">
        <w:r w:rsidR="002A22A1">
          <w:rPr>
            <w:noProof/>
          </w:rPr>
          <w:t>Moritz</w:t>
        </w:r>
        <w:r w:rsidR="002A22A1" w:rsidRPr="009872F9">
          <w:rPr>
            <w:i/>
            <w:noProof/>
          </w:rPr>
          <w:t xml:space="preserve"> et al.</w:t>
        </w:r>
        <w:r w:rsidR="002A22A1">
          <w:rPr>
            <w:noProof/>
          </w:rPr>
          <w:t>, 2008</w:t>
        </w:r>
      </w:hyperlink>
      <w:r w:rsidR="009872F9">
        <w:rPr>
          <w:noProof/>
        </w:rPr>
        <w:t xml:space="preserve">, </w:t>
      </w:r>
      <w:hyperlink w:anchor="_ENREF_44" w:tooltip="Nufio, 2010 #3286" w:history="1">
        <w:r w:rsidR="002A22A1">
          <w:rPr>
            <w:noProof/>
          </w:rPr>
          <w:t>Nufio</w:t>
        </w:r>
        <w:r w:rsidR="002A22A1" w:rsidRPr="009872F9">
          <w:rPr>
            <w:i/>
            <w:noProof/>
          </w:rPr>
          <w:t xml:space="preserve"> et al.</w:t>
        </w:r>
        <w:r w:rsidR="002A22A1">
          <w:rPr>
            <w:noProof/>
          </w:rPr>
          <w:t>, 2010</w:t>
        </w:r>
      </w:hyperlink>
      <w:r w:rsidR="009872F9">
        <w:rPr>
          <w:noProof/>
        </w:rPr>
        <w:t xml:space="preserve">, </w:t>
      </w:r>
      <w:hyperlink w:anchor="_ENREF_49" w:tooltip="Rowe, 2010 #2170" w:history="1">
        <w:r w:rsidR="002A22A1">
          <w:rPr>
            <w:noProof/>
          </w:rPr>
          <w:t>Rowe</w:t>
        </w:r>
        <w:r w:rsidR="002A22A1" w:rsidRPr="009872F9">
          <w:rPr>
            <w:i/>
            <w:noProof/>
          </w:rPr>
          <w:t xml:space="preserve"> et al.</w:t>
        </w:r>
        <w:r w:rsidR="002A22A1">
          <w:rPr>
            <w:noProof/>
          </w:rPr>
          <w:t>, 2010</w:t>
        </w:r>
      </w:hyperlink>
      <w:r w:rsidR="009872F9">
        <w:rPr>
          <w:noProof/>
        </w:rPr>
        <w:t xml:space="preserve">, </w:t>
      </w:r>
      <w:hyperlink w:anchor="_ENREF_54" w:tooltip="Tingley, 2012 #2685" w:history="1">
        <w:r w:rsidR="002A22A1">
          <w:rPr>
            <w:noProof/>
          </w:rPr>
          <w:t>Tingley</w:t>
        </w:r>
        <w:r w:rsidR="002A22A1" w:rsidRPr="009872F9">
          <w:rPr>
            <w:i/>
            <w:noProof/>
          </w:rPr>
          <w:t xml:space="preserve"> et al.</w:t>
        </w:r>
        <w:r w:rsidR="002A22A1">
          <w:rPr>
            <w:noProof/>
          </w:rPr>
          <w:t>, 2012</w:t>
        </w:r>
      </w:hyperlink>
      <w:r w:rsidR="009872F9">
        <w:rPr>
          <w:noProof/>
        </w:rPr>
        <w:t>)</w:t>
      </w:r>
      <w:r>
        <w:fldChar w:fldCharType="end"/>
      </w:r>
      <w:r w:rsidR="00AE7E13">
        <w:t>. Th</w:t>
      </w:r>
      <w:r>
        <w:t>e</w:t>
      </w:r>
      <w:r w:rsidR="00AE7E13">
        <w:t>n</w:t>
      </w:r>
      <w:r>
        <w:t xml:space="preserve"> the contemporary researchers resurvey those particular sites as best as possible to detect changes due to climate change or land use change. But those ideal</w:t>
      </w:r>
      <w:r w:rsidR="00AE7E13">
        <w:t xml:space="preserve"> historical</w:t>
      </w:r>
      <w:r>
        <w:t xml:space="preserve"> datasets are rare and if we limit ourselves to su</w:t>
      </w:r>
      <w:r w:rsidR="00684AC0">
        <w:t>ch studies, we will not proceed</w:t>
      </w:r>
      <w:r>
        <w:t xml:space="preserve"> in detecting climate change effects</w:t>
      </w:r>
      <w:r w:rsidR="00684AC0">
        <w:t xml:space="preserve"> much beyond published studies</w:t>
      </w:r>
      <w:r>
        <w:t xml:space="preserve">. Herein we used a </w:t>
      </w:r>
      <w:r w:rsidR="00684AC0">
        <w:t>more</w:t>
      </w:r>
      <w:r>
        <w:t xml:space="preserve"> expansive methodology by building a dataset of historical </w:t>
      </w:r>
      <w:r>
        <w:lastRenderedPageBreak/>
        <w:t>elevational distributions for two mountain slopes</w:t>
      </w:r>
      <w:r w:rsidR="00AE7E13">
        <w:t xml:space="preserve">, </w:t>
      </w:r>
      <w:r>
        <w:t>the southe</w:t>
      </w:r>
      <w:r w:rsidR="00684AC0">
        <w:t>a</w:t>
      </w:r>
      <w:r>
        <w:t xml:space="preserve">stern-facing slope of </w:t>
      </w:r>
      <w:r w:rsidR="00FF1225">
        <w:t xml:space="preserve">the </w:t>
      </w:r>
      <w:r>
        <w:t>San Juan Mountains</w:t>
      </w:r>
      <w:r w:rsidR="00AE7E13">
        <w:t xml:space="preserve"> and the northeastern-facing slope of the Front Range, based on specimens and records of multiple generations of researchers. Then</w:t>
      </w:r>
      <w:r w:rsidR="00FF1225">
        <w:t>, we compared</w:t>
      </w:r>
      <w:r w:rsidR="00AE7E13">
        <w:t xml:space="preserve"> these historical datasets to contemporarily collected data through an extensive trapping effort augmented by specimens and records of additional researchers. This </w:t>
      </w:r>
      <w:r w:rsidR="00427B8E">
        <w:t xml:space="preserve">methodology </w:t>
      </w:r>
      <w:r w:rsidR="00AE7E13">
        <w:t>has detractions as the data are not compar</w:t>
      </w:r>
      <w:r w:rsidR="00427B8E">
        <w:t>ed</w:t>
      </w:r>
      <w:r w:rsidR="00AE7E13">
        <w:t xml:space="preserve"> at single sites</w:t>
      </w:r>
      <w:r w:rsidR="00684AC0">
        <w:t>,</w:t>
      </w:r>
      <w:r w:rsidR="00AE7E13">
        <w:t xml:space="preserve"> and the sampling is broader </w:t>
      </w:r>
      <w:r w:rsidR="00684AC0">
        <w:t xml:space="preserve">spatially and temporally </w:t>
      </w:r>
      <w:r w:rsidR="00AE7E13">
        <w:t xml:space="preserve">and </w:t>
      </w:r>
      <w:r w:rsidR="00D6611B">
        <w:t>thus</w:t>
      </w:r>
      <w:r w:rsidR="00684AC0">
        <w:t xml:space="preserve"> </w:t>
      </w:r>
      <w:r w:rsidR="00427B8E">
        <w:t>patchier</w:t>
      </w:r>
      <w:r w:rsidR="00AE7E13">
        <w:t xml:space="preserve">. But it has its attractions as the elevational ranges are based on many more sites potentially encompassing a more </w:t>
      </w:r>
      <w:r w:rsidR="00684AC0">
        <w:t>accurate</w:t>
      </w:r>
      <w:r w:rsidR="00AE7E13">
        <w:t xml:space="preserve"> description of the elevational ranges for a mo</w:t>
      </w:r>
      <w:r w:rsidR="00427B8E">
        <w:t>untain</w:t>
      </w:r>
      <w:r w:rsidR="00F7114B">
        <w:t xml:space="preserve"> and not having as large an influence of the single time period of sampling </w:t>
      </w:r>
      <w:r w:rsidR="00F7114B">
        <w:fldChar w:fldCharType="begin"/>
      </w:r>
      <w:r w:rsidR="00F7114B">
        <w:instrText xml:space="preserve"> ADDIN EN.CITE &lt;EndNote&gt;&lt;Cite&gt;&lt;Author&gt;McCain&lt;/Author&gt;&lt;Year&gt;2016&lt;/Year&gt;&lt;RecNum&gt;3068&lt;/RecNum&gt;&lt;DisplayText&gt;(McCain&lt;style face="italic"&gt; et al.&lt;/style&gt;, 2016)&lt;/DisplayText&gt;&lt;record&gt;&lt;rec-number&gt;3068&lt;/rec-number&gt;&lt;foreign-keys&gt;&lt;key app="EN" db-id="vt9a5zr9sxrt9ie9e5fpwedxwee9a00xfwar" timestamp="0"&gt;3068&lt;/key&gt;&lt;/foreign-keys&gt;&lt;ref-type name="Journal Article"&gt;17&lt;/ref-type&gt;&lt;contributors&gt;&lt;authors&gt;&lt;author&gt;McCain, Christy&lt;/author&gt;&lt;author&gt;Szewczyk, Tim&lt;/author&gt;&lt;author&gt;Bracy Knight, Kevin&lt;/author&gt;&lt;/authors&gt;&lt;/contributors&gt;&lt;titles&gt;&lt;title&gt;Population variability complicates the accurate detection of climate change responses&lt;/title&gt;&lt;secondary-title&gt;Global Change Biology&lt;/secondary-title&gt;&lt;/titles&gt;&lt;periodical&gt;&lt;full-title&gt;Global Change Biology&lt;/full-title&gt;&lt;/periodical&gt;&lt;pages&gt;2081-2093&lt;/pages&gt;&lt;volume&gt;22&lt;/volume&gt;&lt;number&gt;6&lt;/number&gt;&lt;keywords&gt;&lt;keyword&gt;abundance change&lt;/keyword&gt;&lt;keyword&gt;demography&lt;/keyword&gt;&lt;keyword&gt;extinction risk&lt;/keyword&gt;&lt;keyword&gt;local extirpation&lt;/keyword&gt;&lt;keyword&gt;population monitoring&lt;/keyword&gt;&lt;keyword&gt;range contractions&lt;/keyword&gt;&lt;keyword&gt;range shifts&lt;/keyword&gt;&lt;keyword&gt;stochasticity&lt;/keyword&gt;&lt;/keywords&gt;&lt;dates&gt;&lt;year&gt;2016&lt;/year&gt;&lt;/dates&gt;&lt;isbn&gt;1365-2486&lt;/isbn&gt;&lt;urls&gt;&lt;related-urls&gt;&lt;url&gt;http://dx.doi.org/10.1111/gcb.13211&lt;/url&gt;&lt;/related-urls&gt;&lt;/urls&gt;&lt;electronic-resource-num&gt;10.1111/gcb.13211&lt;/electronic-resource-num&gt;&lt;/record&gt;&lt;/Cite&gt;&lt;/EndNote&gt;</w:instrText>
      </w:r>
      <w:r w:rsidR="00F7114B">
        <w:fldChar w:fldCharType="separate"/>
      </w:r>
      <w:r w:rsidR="00F7114B">
        <w:rPr>
          <w:noProof/>
        </w:rPr>
        <w:t>(</w:t>
      </w:r>
      <w:hyperlink w:anchor="_ENREF_35" w:tooltip="McCain, 2016 #3068" w:history="1">
        <w:r w:rsidR="002A22A1">
          <w:rPr>
            <w:noProof/>
          </w:rPr>
          <w:t>McCain</w:t>
        </w:r>
        <w:r w:rsidR="002A22A1" w:rsidRPr="00F7114B">
          <w:rPr>
            <w:i/>
            <w:noProof/>
          </w:rPr>
          <w:t xml:space="preserve"> et al.</w:t>
        </w:r>
        <w:r w:rsidR="002A22A1">
          <w:rPr>
            <w:noProof/>
          </w:rPr>
          <w:t>, 2016</w:t>
        </w:r>
      </w:hyperlink>
      <w:r w:rsidR="00F7114B">
        <w:rPr>
          <w:noProof/>
        </w:rPr>
        <w:t>)</w:t>
      </w:r>
      <w:r w:rsidR="00F7114B">
        <w:fldChar w:fldCharType="end"/>
      </w:r>
      <w:r w:rsidR="00427B8E">
        <w:t>. A</w:t>
      </w:r>
      <w:r w:rsidR="00AE7E13">
        <w:t>nd</w:t>
      </w:r>
      <w:r w:rsidR="00427B8E">
        <w:t>,</w:t>
      </w:r>
      <w:r w:rsidR="00AE7E13">
        <w:t xml:space="preserve"> because the historical ranges are the maximum detected regions</w:t>
      </w:r>
      <w:r w:rsidR="00427B8E">
        <w:t>,</w:t>
      </w:r>
      <w:r w:rsidR="00AE7E13">
        <w:t xml:space="preserve"> detecting change may be a higher</w:t>
      </w:r>
      <w:r w:rsidR="00684AC0">
        <w:t xml:space="preserve"> statistical</w:t>
      </w:r>
      <w:r w:rsidR="00AE7E13">
        <w:t xml:space="preserve"> bar than</w:t>
      </w:r>
      <w:r w:rsidR="00684AC0">
        <w:t xml:space="preserve"> detecting</w:t>
      </w:r>
      <w:r w:rsidR="00AE7E13">
        <w:t xml:space="preserve"> changes at single sites. </w:t>
      </w:r>
      <w:r w:rsidR="0068637A">
        <w:t>But, t</w:t>
      </w:r>
      <w:r w:rsidR="00A77F13">
        <w:t xml:space="preserve">here is also potentially more error in the species identifications and locality information than in a single gradient study. </w:t>
      </w:r>
    </w:p>
    <w:p w14:paraId="4462BF21" w14:textId="57BD44D1" w:rsidR="001E13D6" w:rsidRDefault="00A77F13" w:rsidP="00A77F13">
      <w:pPr>
        <w:keepNext/>
        <w:spacing w:line="480" w:lineRule="auto"/>
        <w:ind w:firstLine="720"/>
      </w:pPr>
      <w:r>
        <w:t xml:space="preserve">We combat these sampling issues in multiple ways. First, the specimens, their </w:t>
      </w:r>
      <w:r w:rsidR="002B3BD7">
        <w:t>identifications</w:t>
      </w:r>
      <w:r>
        <w:t>, their localities, and elevations were vetted extensively</w:t>
      </w:r>
      <w:r w:rsidR="00FF1225">
        <w:t xml:space="preserve">, with particular emphasis on records near the elevational margins for each species since </w:t>
      </w:r>
      <w:r>
        <w:t xml:space="preserve">historical and contemporary comparisons are essentially comparisons of the </w:t>
      </w:r>
      <w:r w:rsidR="00FF1225">
        <w:t>lower and upper maximum records</w:t>
      </w:r>
      <w:r>
        <w:t>.</w:t>
      </w:r>
      <w:r w:rsidR="002B3BD7">
        <w:t xml:space="preserve"> Difficult to identify species (i.e</w:t>
      </w:r>
      <w:r w:rsidR="00427B8E">
        <w:t>.</w:t>
      </w:r>
      <w:r w:rsidR="002B3BD7">
        <w:t xml:space="preserve">, shrews, </w:t>
      </w:r>
      <w:r w:rsidR="00427B8E">
        <w:t>chipmunks</w:t>
      </w:r>
      <w:r w:rsidR="002B3BD7">
        <w:t xml:space="preserve">, voles, and </w:t>
      </w:r>
      <w:proofErr w:type="spellStart"/>
      <w:r w:rsidR="002B3BD7" w:rsidRPr="00427B8E">
        <w:rPr>
          <w:i/>
        </w:rPr>
        <w:t>Peromyscus</w:t>
      </w:r>
      <w:proofErr w:type="spellEnd"/>
      <w:r w:rsidR="002B3BD7">
        <w:t xml:space="preserve">) were dealt with special emphasis </w:t>
      </w:r>
      <w:r w:rsidR="00427B8E">
        <w:t>on</w:t>
      </w:r>
      <w:r w:rsidR="002B3BD7">
        <w:t xml:space="preserve"> re-identifications, molecular analyses, and quantitative morphological models</w:t>
      </w:r>
      <w:r w:rsidR="0068637A">
        <w:t xml:space="preserve"> </w:t>
      </w:r>
      <w:r w:rsidR="0068637A">
        <w:fldChar w:fldCharType="begin">
          <w:fldData xml:space="preserve">PEVuZE5vdGU+PENpdGU+PEF1dGhvcj5LaW5nPC9BdXRob3I+PFllYXI+MjAxNTwvWWVhcj48UmVj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</w:fldData>
        </w:fldChar>
      </w:r>
      <w:r w:rsidR="00F7114B">
        <w:instrText xml:space="preserve"> ADDIN EN.CITE </w:instrText>
      </w:r>
      <w:r w:rsidR="00F7114B">
        <w:fldChar w:fldCharType="begin">
          <w:fldData xml:space="preserve">PEVuZE5vdGU+PENpdGU+PEF1dGhvcj5LaW5nPC9BdXRob3I+PFllYXI+MjAxNTwvWWVhcj48UmVj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</w:fldData>
        </w:fldChar>
      </w:r>
      <w:r w:rsidR="00F7114B">
        <w:instrText xml:space="preserve"> ADDIN EN.CITE.DATA </w:instrText>
      </w:r>
      <w:r w:rsidR="00F7114B">
        <w:fldChar w:fldCharType="end"/>
      </w:r>
      <w:r w:rsidR="0068637A">
        <w:fldChar w:fldCharType="separate"/>
      </w:r>
      <w:r w:rsidR="00F7114B">
        <w:rPr>
          <w:noProof/>
        </w:rPr>
        <w:t>(</w:t>
      </w:r>
      <w:hyperlink w:anchor="_ENREF_16" w:tooltip="Chinn, 2018 #3635" w:history="1">
        <w:r w:rsidR="002A22A1">
          <w:rPr>
            <w:noProof/>
          </w:rPr>
          <w:t>e.g., Chinn, 2018</w:t>
        </w:r>
      </w:hyperlink>
      <w:r w:rsidR="00F7114B">
        <w:rPr>
          <w:noProof/>
        </w:rPr>
        <w:t xml:space="preserve">, </w:t>
      </w:r>
      <w:hyperlink w:anchor="_ENREF_31" w:tooltip="King, 2015 #2986" w:history="1">
        <w:r w:rsidR="002A22A1">
          <w:rPr>
            <w:noProof/>
          </w:rPr>
          <w:t>King &amp;  McCain, 2015</w:t>
        </w:r>
      </w:hyperlink>
      <w:r w:rsidR="00F7114B">
        <w:rPr>
          <w:noProof/>
        </w:rPr>
        <w:t xml:space="preserve">, </w:t>
      </w:r>
      <w:hyperlink w:anchor="_ENREF_37" w:tooltip="McCain, 2018 #3487" w:history="1">
        <w:r w:rsidR="002A22A1">
          <w:rPr>
            <w:noProof/>
          </w:rPr>
          <w:t>McCain</w:t>
        </w:r>
        <w:r w:rsidR="002A22A1" w:rsidRPr="00F7114B">
          <w:rPr>
            <w:i/>
            <w:noProof/>
          </w:rPr>
          <w:t xml:space="preserve"> et al.</w:t>
        </w:r>
        <w:r w:rsidR="002A22A1">
          <w:rPr>
            <w:noProof/>
          </w:rPr>
          <w:t>, 2018</w:t>
        </w:r>
      </w:hyperlink>
      <w:r w:rsidR="00F7114B">
        <w:rPr>
          <w:noProof/>
        </w:rPr>
        <w:t>)</w:t>
      </w:r>
      <w:r w:rsidR="0068637A">
        <w:fldChar w:fldCharType="end"/>
      </w:r>
      <w:r w:rsidR="00FF1225">
        <w:t xml:space="preserve">. </w:t>
      </w:r>
      <w:r>
        <w:t xml:space="preserve">Second, we built Bayesian models </w:t>
      </w:r>
      <w:r w:rsidR="00FF1225">
        <w:t xml:space="preserve">to estimate sampling-based uncertainty </w:t>
      </w:r>
      <w:r>
        <w:t>across each gradient tailored to the species’ detections and detectability as well as the overall distribution of sampling sites. This lead to 95% Bayesian limits which were robustly extended beyond the empirical ranges for comparisons between time periods by eliminating some of the undersampling or patchy sampling influences.</w:t>
      </w:r>
      <w:r w:rsidR="00427B8E">
        <w:t xml:space="preserve"> </w:t>
      </w:r>
      <w:r w:rsidR="002A22A1">
        <w:t>T</w:t>
      </w:r>
      <w:r w:rsidR="00AD46DD">
        <w:t xml:space="preserve">he maximum </w:t>
      </w:r>
      <w:r w:rsidR="00AD46DD">
        <w:lastRenderedPageBreak/>
        <w:t>contemporary elevation for many species was higher than any historical record for either region (southwest quadrant or northeast quadrant of the state), making it unlikely that the upward shifts were due to historical undersampling of high elevations</w:t>
      </w:r>
      <w:r w:rsidR="00B61412">
        <w:t xml:space="preserve"> in each of these two mountains</w:t>
      </w:r>
      <w:r w:rsidR="00AD46DD">
        <w:t xml:space="preserve">. </w:t>
      </w:r>
      <w:r w:rsidR="000C351B">
        <w:t>Similarly, many of the upward shifting species had changes in both their lower and upper limits that were well below the highest elevations on each mountain.</w:t>
      </w:r>
      <w:r w:rsidR="00D6611B">
        <w:t xml:space="preserve"> The Front Range Mountains were the better sampled of the historical gradients, and still showed the stronger elevational shifts and detected similar patterns as the lesser sampled San Juan Mountain species. Even if you remove all the San Juan analyses</w:t>
      </w:r>
      <w:r w:rsidR="00AD46DD">
        <w:t xml:space="preserve"> or if you constrain the analyses to a maximum elevation of 3700m (Front Range) or 3600m (San Juans) </w:t>
      </w:r>
      <w:r w:rsidR="00D6611B">
        <w:t xml:space="preserve">the same conclusions hold. </w:t>
      </w:r>
    </w:p>
    <w:p w14:paraId="56DD861E" w14:textId="2E6EFF50" w:rsidR="00570A68" w:rsidRDefault="0089700B" w:rsidP="005C274F">
      <w:pPr>
        <w:keepNext/>
        <w:spacing w:line="480" w:lineRule="auto"/>
      </w:pPr>
      <w:r>
        <w:tab/>
        <w:t>Anthropogenic land use change is not absent from these gra</w:t>
      </w:r>
      <w:r w:rsidR="00FF1128">
        <w:t xml:space="preserve">dients </w:t>
      </w:r>
      <w:r w:rsidR="00FF1128">
        <w:fldChar w:fldCharType="begin"/>
      </w:r>
      <w:r w:rsidR="00FF1128">
        <w:instrText xml:space="preserve"> ADDIN EN.CITE &lt;EndNote&gt;&lt;Cite&gt;&lt;Author&gt;Szewczyk&lt;/Author&gt;&lt;Year&gt;2019&lt;/Year&gt;&lt;RecNum&gt;3612&lt;/RecNum&gt;&lt;DisplayText&gt;(Szewczyk &amp;amp;  McCain, 2019)&lt;/DisplayText&gt;&lt;record&gt;&lt;rec-number&gt;3612&lt;/rec-number&gt;&lt;foreign-keys&gt;&lt;key app="EN" db-id="vt9a5zr9sxrt9ie9e5fpwedxwee9a00xfwar" timestamp="1559084630"&gt;3612&lt;/key&gt;&lt;/foreign-keys&gt;&lt;ref-type name="Journal Article"&gt;17&lt;/ref-type&gt;&lt;contributors&gt;&lt;authors&gt;&lt;author&gt;Szewczyk, Tim M.&lt;/author&gt;&lt;author&gt;McCain, Christy M.&lt;/author&gt;&lt;/authors&gt;&lt;/contributors&gt;&lt;titles&gt;&lt;title&gt;Disentangling elevational richness: a multi-scale hierarchical Bayesian occupancy model of Colorado ant communities&lt;/title&gt;&lt;secondary-title&gt;Ecography&lt;/secondary-title&gt;&lt;/titles&gt;&lt;periodical&gt;&lt;full-title&gt;Ecography&lt;/full-title&gt;&lt;/periodical&gt;&lt;pages&gt;977-988&lt;/pages&gt;&lt;volume&gt;42&lt;/volume&gt;&lt;number&gt;5&lt;/number&gt;&lt;dates&gt;&lt;year&gt;2019&lt;/year&gt;&lt;/dates&gt;&lt;isbn&gt;0906-7590&lt;/isbn&gt;&lt;urls&gt;&lt;related-urls&gt;&lt;url&gt;https://onlinelibrary.wiley.com/doi/abs/10.1111/ecog.04115&lt;/url&gt;&lt;/related-urls&gt;&lt;/urls&gt;&lt;electronic-resource-num&gt;10.1111/ecog.04115&lt;/electronic-resource-num&gt;&lt;/record&gt;&lt;/Cite&gt;&lt;/EndNote&gt;</w:instrText>
      </w:r>
      <w:r w:rsidR="00FF1128">
        <w:fldChar w:fldCharType="separate"/>
      </w:r>
      <w:r w:rsidR="00FF1128">
        <w:rPr>
          <w:noProof/>
        </w:rPr>
        <w:t>(</w:t>
      </w:r>
      <w:hyperlink w:anchor="_ENREF_51" w:tooltip="Szewczyk, 2019 #3612" w:history="1">
        <w:r w:rsidR="002A22A1">
          <w:rPr>
            <w:noProof/>
          </w:rPr>
          <w:t>Szewczyk &amp;  McCain, 2019</w:t>
        </w:r>
      </w:hyperlink>
      <w:r w:rsidR="00FF1128">
        <w:rPr>
          <w:noProof/>
        </w:rPr>
        <w:t>)</w:t>
      </w:r>
      <w:r w:rsidR="00FF1128">
        <w:fldChar w:fldCharType="end"/>
      </w:r>
      <w:r w:rsidR="00FF1128">
        <w:t xml:space="preserve">, and has been shown </w:t>
      </w:r>
      <w:r w:rsidR="0068637A">
        <w:t>to influence other small mammal</w:t>
      </w:r>
      <w:r w:rsidR="00FF1128">
        <w:t xml:space="preserve"> elevational studies </w:t>
      </w:r>
      <w:r w:rsidR="00FF1128">
        <w:fldChar w:fldCharType="begin">
          <w:fldData xml:space="preserve">PEVuZE5vdGU+PENpdGU+PEF1dGhvcj5Sb3dlPC9BdXRob3I+PFllYXI+MjAwNzwvWWVhcj48UmVj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</w:fldData>
        </w:fldChar>
      </w:r>
      <w:r w:rsidR="009872F9">
        <w:instrText xml:space="preserve"> ADDIN EN.CITE </w:instrText>
      </w:r>
      <w:r w:rsidR="009872F9">
        <w:fldChar w:fldCharType="begin">
          <w:fldData xml:space="preserve">PEVuZE5vdGU+PENpdGU+PEF1dGhvcj5Sb3dlPC9BdXRob3I+PFllYXI+MjAwNzwvWWVhcj48UmVj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</w:fldData>
        </w:fldChar>
      </w:r>
      <w:r w:rsidR="009872F9">
        <w:instrText xml:space="preserve"> ADDIN EN.CITE.DATA </w:instrText>
      </w:r>
      <w:r w:rsidR="009872F9">
        <w:fldChar w:fldCharType="end"/>
      </w:r>
      <w:r w:rsidR="00FF1128">
        <w:fldChar w:fldCharType="separate"/>
      </w:r>
      <w:r w:rsidR="009872F9">
        <w:rPr>
          <w:noProof/>
        </w:rPr>
        <w:t xml:space="preserve">(e.g., </w:t>
      </w:r>
      <w:hyperlink w:anchor="_ENREF_48" w:tooltip="Rowe, 2007 #1570" w:history="1">
        <w:r w:rsidR="002A22A1">
          <w:rPr>
            <w:noProof/>
          </w:rPr>
          <w:t>Rowe, 2007</w:t>
        </w:r>
      </w:hyperlink>
      <w:r w:rsidR="009872F9">
        <w:rPr>
          <w:noProof/>
        </w:rPr>
        <w:t xml:space="preserve">, </w:t>
      </w:r>
      <w:hyperlink w:anchor="_ENREF_49" w:tooltip="Rowe, 2010 #2170" w:history="1">
        <w:r w:rsidR="002A22A1">
          <w:rPr>
            <w:noProof/>
          </w:rPr>
          <w:t>Rowe</w:t>
        </w:r>
        <w:r w:rsidR="002A22A1" w:rsidRPr="009872F9">
          <w:rPr>
            <w:i/>
            <w:noProof/>
          </w:rPr>
          <w:t xml:space="preserve"> et al.</w:t>
        </w:r>
        <w:r w:rsidR="002A22A1">
          <w:rPr>
            <w:noProof/>
          </w:rPr>
          <w:t>, 2010</w:t>
        </w:r>
      </w:hyperlink>
      <w:r w:rsidR="009872F9">
        <w:rPr>
          <w:noProof/>
        </w:rPr>
        <w:t>)</w:t>
      </w:r>
      <w:r w:rsidR="00FF1128">
        <w:fldChar w:fldCharType="end"/>
      </w:r>
      <w:r w:rsidR="00FF1128">
        <w:t>. B</w:t>
      </w:r>
      <w:r>
        <w:t>ut</w:t>
      </w:r>
      <w:r w:rsidR="00FF1128">
        <w:t xml:space="preserve"> along these gradients it</w:t>
      </w:r>
      <w:r>
        <w:t xml:space="preserve"> is most concentrated at the lowest elevations</w:t>
      </w:r>
      <w:r w:rsidR="00FF1128">
        <w:t>,</w:t>
      </w:r>
      <w:r w:rsidR="0068637A">
        <w:t xml:space="preserve"> </w:t>
      </w:r>
      <w:r>
        <w:t>particularly at the base of the Front Range Mountains</w:t>
      </w:r>
      <w:r w:rsidR="0068637A">
        <w:t>, and declines with elevation</w:t>
      </w:r>
      <w:r>
        <w:t>. It is likely</w:t>
      </w:r>
      <w:r w:rsidR="000C7494">
        <w:t xml:space="preserve"> that</w:t>
      </w:r>
      <w:r>
        <w:t xml:space="preserve"> the </w:t>
      </w:r>
      <w:r w:rsidR="005800EE">
        <w:t>three</w:t>
      </w:r>
      <w:r>
        <w:t xml:space="preserve"> local extirpations</w:t>
      </w:r>
      <w:r w:rsidR="005800EE">
        <w:t xml:space="preserve"> in the Front Range</w:t>
      </w:r>
      <w:r>
        <w:t>, which were all at the lowest elev</w:t>
      </w:r>
      <w:r w:rsidR="000F1721">
        <w:t xml:space="preserve">ations, were predominantly </w:t>
      </w:r>
      <w:r>
        <w:t xml:space="preserve">due to </w:t>
      </w:r>
      <w:r w:rsidR="000F1721">
        <w:t xml:space="preserve">direct </w:t>
      </w:r>
      <w:r>
        <w:t>reduction of their habitat. Th</w:t>
      </w:r>
      <w:r w:rsidR="005800EE">
        <w:t xml:space="preserve">ese three </w:t>
      </w:r>
      <w:r w:rsidR="0068637A">
        <w:t xml:space="preserve">heteromyid </w:t>
      </w:r>
      <w:r w:rsidR="005800EE">
        <w:t>species</w:t>
      </w:r>
      <w:r w:rsidR="0068637A">
        <w:t xml:space="preserve"> (</w:t>
      </w:r>
      <w:proofErr w:type="spellStart"/>
      <w:r w:rsidR="0068637A" w:rsidRPr="00E61CED">
        <w:rPr>
          <w:i/>
        </w:rPr>
        <w:t>Dipodomys</w:t>
      </w:r>
      <w:proofErr w:type="spellEnd"/>
      <w:r w:rsidR="0068637A" w:rsidRPr="00E61CED">
        <w:rPr>
          <w:i/>
        </w:rPr>
        <w:t xml:space="preserve"> </w:t>
      </w:r>
      <w:proofErr w:type="spellStart"/>
      <w:r w:rsidR="0068637A" w:rsidRPr="00E61CED">
        <w:rPr>
          <w:i/>
        </w:rPr>
        <w:t>ordii</w:t>
      </w:r>
      <w:proofErr w:type="spellEnd"/>
      <w:r w:rsidR="0068637A" w:rsidRPr="00E61CED">
        <w:rPr>
          <w:i/>
        </w:rPr>
        <w:t xml:space="preserve">, </w:t>
      </w:r>
      <w:proofErr w:type="spellStart"/>
      <w:r w:rsidR="0068637A" w:rsidRPr="00E61CED">
        <w:rPr>
          <w:i/>
        </w:rPr>
        <w:t>Perognathus</w:t>
      </w:r>
      <w:proofErr w:type="spellEnd"/>
      <w:r w:rsidR="0068637A" w:rsidRPr="00E61CED">
        <w:rPr>
          <w:i/>
        </w:rPr>
        <w:t xml:space="preserve"> </w:t>
      </w:r>
      <w:proofErr w:type="spellStart"/>
      <w:r w:rsidR="00E61CED" w:rsidRPr="00E61CED">
        <w:rPr>
          <w:i/>
        </w:rPr>
        <w:t>flavescens</w:t>
      </w:r>
      <w:proofErr w:type="spellEnd"/>
      <w:r w:rsidR="00E61CED" w:rsidRPr="00E61CED">
        <w:rPr>
          <w:i/>
        </w:rPr>
        <w:t>, P. flavus</w:t>
      </w:r>
      <w:r w:rsidR="00E61CED">
        <w:t>)</w:t>
      </w:r>
      <w:r w:rsidR="0068637A">
        <w:t xml:space="preserve"> </w:t>
      </w:r>
      <w:r w:rsidR="005800EE">
        <w:t xml:space="preserve">were </w:t>
      </w:r>
      <w:r>
        <w:t xml:space="preserve">previously detected in areas around </w:t>
      </w:r>
      <w:r w:rsidR="002A22A1">
        <w:t xml:space="preserve">the cities of </w:t>
      </w:r>
      <w:r>
        <w:t>Boulder and Loveland that are now almost completely developed.</w:t>
      </w:r>
      <w:r w:rsidR="00E332EC">
        <w:t xml:space="preserve"> But the </w:t>
      </w:r>
      <w:r w:rsidR="005800EE">
        <w:t xml:space="preserve">land use </w:t>
      </w:r>
      <w:r w:rsidR="00E332EC">
        <w:t xml:space="preserve">influence on </w:t>
      </w:r>
      <w:r w:rsidR="005800EE">
        <w:t xml:space="preserve">the </w:t>
      </w:r>
      <w:r w:rsidR="00E61CED">
        <w:t>broader</w:t>
      </w:r>
      <w:r w:rsidR="005800EE">
        <w:t xml:space="preserve"> gradient, although localized influences exist, appears to be reduced. There is no signal of greater numbers </w:t>
      </w:r>
      <w:r w:rsidR="00E61CED">
        <w:t>of range reductions in the lowest</w:t>
      </w:r>
      <w:r w:rsidR="005800EE">
        <w:t xml:space="preserve"> elevations that then decline with elevation</w:t>
      </w:r>
      <w:r w:rsidR="00585AB9">
        <w:t xml:space="preserve"> on either mountain</w:t>
      </w:r>
      <w:r w:rsidR="005800EE">
        <w:t xml:space="preserve">. In fact, range reductions occur rather evenly </w:t>
      </w:r>
      <w:r w:rsidR="005800EE">
        <w:lastRenderedPageBreak/>
        <w:t xml:space="preserve">across both gradients, while range </w:t>
      </w:r>
      <w:r w:rsidR="00EF7ACD">
        <w:t>gains</w:t>
      </w:r>
      <w:r w:rsidR="005800EE">
        <w:t xml:space="preserve"> do increase with elevation as expected with climate change (Figure </w:t>
      </w:r>
      <w:r w:rsidR="00B61412">
        <w:t>4</w:t>
      </w:r>
      <w:r w:rsidR="005800EE">
        <w:t xml:space="preserve">B, </w:t>
      </w:r>
      <w:r w:rsidR="00B61412">
        <w:t>C</w:t>
      </w:r>
      <w:r w:rsidR="005800EE">
        <w:t xml:space="preserve">). </w:t>
      </w:r>
    </w:p>
    <w:p w14:paraId="7CAF2B8E" w14:textId="53C65EA1" w:rsidR="00585AB9" w:rsidRDefault="000F1721" w:rsidP="005C274F">
      <w:pPr>
        <w:keepNext/>
        <w:spacing w:line="480" w:lineRule="auto"/>
      </w:pPr>
      <w:r>
        <w:tab/>
        <w:t>O</w:t>
      </w:r>
      <w:r w:rsidR="00585AB9">
        <w:t xml:space="preserve">ther small mammal studies along elevational gradients, </w:t>
      </w:r>
      <w:r>
        <w:t>similarly observed</w:t>
      </w:r>
      <w:r w:rsidR="00585AB9">
        <w:t xml:space="preserve"> a mixture of species shifting higher and lower as well as those not showing much change</w:t>
      </w:r>
      <w:r w:rsidR="00FF1128">
        <w:t xml:space="preserve"> </w:t>
      </w:r>
      <w:r w:rsidR="00FF1128">
        <w:fldChar w:fldCharType="begin">
          <w:fldData xml:space="preserve">PEVuZE5vdGU+PENpdGU+PEF1dGhvcj5Sb3dlPC9BdXRob3I+PFllYXI+MjAxNTwvWWVhcj48UmVj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</w:fldData>
        </w:fldChar>
      </w:r>
      <w:r w:rsidR="0029085C">
        <w:instrText xml:space="preserve"> ADDIN EN.CITE </w:instrText>
      </w:r>
      <w:r w:rsidR="0029085C">
        <w:fldChar w:fldCharType="begin">
          <w:fldData xml:space="preserve">PEVuZE5vdGU+PENpdGU+PEF1dGhvcj5Sb3dlPC9BdXRob3I+PFllYXI+MjAxNTwvWWVhcj48UmVj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</w:fldData>
        </w:fldChar>
      </w:r>
      <w:r w:rsidR="0029085C">
        <w:instrText xml:space="preserve"> ADDIN EN.CITE.DATA </w:instrText>
      </w:r>
      <w:r w:rsidR="0029085C">
        <w:fldChar w:fldCharType="end"/>
      </w:r>
      <w:r w:rsidR="00FF1128">
        <w:fldChar w:fldCharType="separate"/>
      </w:r>
      <w:r w:rsidR="0029085C">
        <w:rPr>
          <w:noProof/>
        </w:rPr>
        <w:t>(</w:t>
      </w:r>
      <w:hyperlink w:anchor="_ENREF_41" w:tooltip="Moritz, 2008 #1594" w:history="1">
        <w:r w:rsidR="002A22A1">
          <w:rPr>
            <w:noProof/>
          </w:rPr>
          <w:t>Moritz</w:t>
        </w:r>
        <w:r w:rsidR="002A22A1" w:rsidRPr="0029085C">
          <w:rPr>
            <w:i/>
            <w:noProof/>
          </w:rPr>
          <w:t xml:space="preserve"> et al.</w:t>
        </w:r>
        <w:r w:rsidR="002A22A1">
          <w:rPr>
            <w:noProof/>
          </w:rPr>
          <w:t>, 2008</w:t>
        </w:r>
      </w:hyperlink>
      <w:r w:rsidR="0029085C">
        <w:rPr>
          <w:noProof/>
        </w:rPr>
        <w:t xml:space="preserve">, </w:t>
      </w:r>
      <w:hyperlink w:anchor="_ENREF_47" w:tooltip="Rowe, 2015 #3491" w:history="1">
        <w:r w:rsidR="002A22A1">
          <w:rPr>
            <w:noProof/>
          </w:rPr>
          <w:t>Rowe</w:t>
        </w:r>
        <w:r w:rsidR="002A22A1" w:rsidRPr="0029085C">
          <w:rPr>
            <w:i/>
            <w:noProof/>
          </w:rPr>
          <w:t xml:space="preserve"> et al.</w:t>
        </w:r>
        <w:r w:rsidR="002A22A1">
          <w:rPr>
            <w:noProof/>
          </w:rPr>
          <w:t>, 2015</w:t>
        </w:r>
      </w:hyperlink>
      <w:r w:rsidR="0029085C">
        <w:rPr>
          <w:noProof/>
        </w:rPr>
        <w:t xml:space="preserve">, </w:t>
      </w:r>
      <w:hyperlink w:anchor="_ENREF_49" w:tooltip="Rowe, 2010 #2170" w:history="1">
        <w:r w:rsidR="002A22A1">
          <w:rPr>
            <w:noProof/>
          </w:rPr>
          <w:t>Rowe</w:t>
        </w:r>
        <w:r w:rsidR="002A22A1" w:rsidRPr="0029085C">
          <w:rPr>
            <w:i/>
            <w:noProof/>
          </w:rPr>
          <w:t xml:space="preserve"> et al.</w:t>
        </w:r>
        <w:r w:rsidR="002A22A1">
          <w:rPr>
            <w:noProof/>
          </w:rPr>
          <w:t>, 2010</w:t>
        </w:r>
      </w:hyperlink>
      <w:r w:rsidR="0029085C">
        <w:rPr>
          <w:noProof/>
        </w:rPr>
        <w:t>)</w:t>
      </w:r>
      <w:r w:rsidR="00FF1128">
        <w:fldChar w:fldCharType="end"/>
      </w:r>
      <w:r w:rsidR="00585AB9">
        <w:t xml:space="preserve">. </w:t>
      </w:r>
      <w:r w:rsidR="00FF1128">
        <w:t>They each also detected some legacies of land use change. But u</w:t>
      </w:r>
      <w:r w:rsidR="00585AB9">
        <w:t>nlike those studies, we detect</w:t>
      </w:r>
      <w:r w:rsidR="00FF1128">
        <w:t>ed</w:t>
      </w:r>
      <w:r w:rsidR="00585AB9">
        <w:t xml:space="preserve"> </w:t>
      </w:r>
      <w:r w:rsidR="00FF1128">
        <w:t xml:space="preserve">species </w:t>
      </w:r>
      <w:r w:rsidR="00585AB9">
        <w:t xml:space="preserve">traits that </w:t>
      </w:r>
      <w:r w:rsidR="00B61412">
        <w:t xml:space="preserve">strongly </w:t>
      </w:r>
      <w:r w:rsidR="00585AB9">
        <w:t xml:space="preserve">mediated </w:t>
      </w:r>
      <w:r w:rsidR="00EF7ACD">
        <w:t>which species</w:t>
      </w:r>
      <w:r w:rsidR="00E61CED">
        <w:t xml:space="preserve"> shifted upward as expected by climate change and those that did not (Fig. </w:t>
      </w:r>
      <w:r w:rsidR="00B61412">
        <w:t>5</w:t>
      </w:r>
      <w:r w:rsidR="00E61CED">
        <w:t xml:space="preserve">, </w:t>
      </w:r>
      <w:r w:rsidR="00B61412">
        <w:t>6</w:t>
      </w:r>
      <w:r w:rsidR="00E61CED">
        <w:t>).</w:t>
      </w:r>
      <w:r w:rsidR="0029085C">
        <w:t xml:space="preserve"> Some reasons for this may include a combinatio</w:t>
      </w:r>
      <w:r w:rsidR="00786BEF">
        <w:t>n of smaller, less connected mountain systems with an overall less diverse mammal community compared t</w:t>
      </w:r>
      <w:r w:rsidR="00B61412">
        <w:t>o the southern Rocky Mountains, and potentially insufficient variation in key traits across the included species. W</w:t>
      </w:r>
      <w:r w:rsidR="00EF7ACD">
        <w:t>hen many of those species and their responses from previous studies were analyzed together,</w:t>
      </w:r>
      <w:r w:rsidR="00D265BE">
        <w:t xml:space="preserve"> upward contractions were supported in montane species, larger bodied mammals, and obligately diurnal species </w:t>
      </w:r>
      <w:r w:rsidR="00EF7ACD">
        <w:fldChar w:fldCharType="begin"/>
      </w:r>
      <w:r w:rsidR="00EF7ACD">
        <w:instrText xml:space="preserve"> ADDIN EN.CITE &lt;EndNote&gt;&lt;Cite&gt;&lt;Author&gt;McCain&lt;/Author&gt;&lt;Year&gt;2014&lt;/Year&gt;&lt;RecNum&gt;2611&lt;/RecNum&gt;&lt;DisplayText&gt;(McCain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EF7ACD">
        <w:fldChar w:fldCharType="separate"/>
      </w:r>
      <w:r w:rsidR="00EF7ACD">
        <w:rPr>
          <w:noProof/>
        </w:rPr>
        <w:t>(</w:t>
      </w:r>
      <w:hyperlink w:anchor="_ENREF_36" w:tooltip="McCain, 2014 #2611" w:history="1">
        <w:r w:rsidR="002A22A1">
          <w:rPr>
            <w:noProof/>
          </w:rPr>
          <w:t>McCain &amp;  King, 2014</w:t>
        </w:r>
      </w:hyperlink>
      <w:r w:rsidR="00EF7ACD">
        <w:rPr>
          <w:noProof/>
        </w:rPr>
        <w:t>)</w:t>
      </w:r>
      <w:r w:rsidR="00EF7ACD">
        <w:fldChar w:fldCharType="end"/>
      </w:r>
      <w:r w:rsidR="00EF7ACD">
        <w:t>. In this dataset we did not detect an influence of body size, but likely this was an issue of only including smaller sized mammals in our target group</w:t>
      </w:r>
      <w:r w:rsidR="00D70DB9">
        <w:t>,</w:t>
      </w:r>
      <w:r w:rsidR="00EF7ACD">
        <w:t xml:space="preserve"> and </w:t>
      </w:r>
      <w:r w:rsidR="00D70DB9">
        <w:t xml:space="preserve">unlike previous studies, all shrews (the smallest mammals on these mountains) included in our dataset shifted their </w:t>
      </w:r>
      <w:r w:rsidR="00B61412">
        <w:t>elevational ranges upward</w:t>
      </w:r>
      <w:r w:rsidR="00D70DB9">
        <w:t>.</w:t>
      </w:r>
    </w:p>
    <w:p w14:paraId="771C6FE7" w14:textId="4CEA033C" w:rsidR="006240C3" w:rsidRDefault="00A6169F" w:rsidP="00786BEF">
      <w:pPr>
        <w:keepNext/>
        <w:spacing w:line="480" w:lineRule="auto"/>
        <w:ind w:firstLine="720"/>
      </w:pPr>
      <w:r>
        <w:t xml:space="preserve">These data are clear </w:t>
      </w:r>
      <w:r w:rsidR="00243879">
        <w:t xml:space="preserve">evidence </w:t>
      </w:r>
      <w:r>
        <w:t xml:space="preserve">that small mammals, particularly montane and cold-adapted species, are shifting their ranges to higher elevations as temperatures warm regionally. </w:t>
      </w:r>
      <w:r w:rsidR="00F7114B">
        <w:t>These data provide a w</w:t>
      </w:r>
      <w:r w:rsidR="006240C3">
        <w:t xml:space="preserve">arning that our cold-adapted, high elevation, high latitude species are indeed responding </w:t>
      </w:r>
      <w:r w:rsidR="009012D7">
        <w:t xml:space="preserve">to anthropogenic climate change </w:t>
      </w:r>
      <w:r w:rsidR="006240C3">
        <w:t xml:space="preserve">in general </w:t>
      </w:r>
      <w:r w:rsidR="009012D7">
        <w:t xml:space="preserve">by </w:t>
      </w:r>
      <w:r w:rsidR="006240C3">
        <w:t xml:space="preserve">moving higher. </w:t>
      </w:r>
      <w:r w:rsidR="009012D7">
        <w:t xml:space="preserve">The </w:t>
      </w:r>
      <w:r w:rsidR="006240C3">
        <w:t xml:space="preserve">lower limit shift </w:t>
      </w:r>
      <w:r w:rsidR="009012D7">
        <w:t>upward appears to be a less pronounced trend than upper limit ex</w:t>
      </w:r>
      <w:r w:rsidR="002A22A1">
        <w:t>tensions. This lag may indicate</w:t>
      </w:r>
      <w:r w:rsidR="009012D7">
        <w:t xml:space="preserve"> the temporal variability in climate change conditions year to year allowing some populations to exist despite their low viability lo</w:t>
      </w:r>
      <w:r w:rsidR="00880B21">
        <w:t>ng-</w:t>
      </w:r>
      <w:r w:rsidR="009012D7">
        <w:t>term</w:t>
      </w:r>
      <w:r w:rsidR="00B61412">
        <w:t xml:space="preserve">, but also </w:t>
      </w:r>
      <w:r w:rsidR="002A22A1">
        <w:t xml:space="preserve">may </w:t>
      </w:r>
      <w:r w:rsidR="00B61412">
        <w:t xml:space="preserve">indicate that more sampling is needed at </w:t>
      </w:r>
      <w:r w:rsidR="00B61412">
        <w:lastRenderedPageBreak/>
        <w:t>the lowest elevations in existing patches of intact habitat to confirm empirical absences</w:t>
      </w:r>
      <w:r w:rsidR="006240C3">
        <w:t xml:space="preserve">. </w:t>
      </w:r>
      <w:r w:rsidR="009012D7">
        <w:t xml:space="preserve">Clearly, the type of species and </w:t>
      </w:r>
      <w:r w:rsidR="006240C3">
        <w:t xml:space="preserve">where a species is studied </w:t>
      </w:r>
      <w:r w:rsidR="009012D7">
        <w:t>within their range are</w:t>
      </w:r>
      <w:r w:rsidR="006240C3">
        <w:t xml:space="preserve"> important</w:t>
      </w:r>
      <w:r w:rsidR="009012D7">
        <w:t xml:space="preserve">. Thus, cold-adapted, montane species in the southern edge of their geographic ranges are critical groups of species of conservation concern as temperature continue to warm based on these data an previous analyses </w:t>
      </w:r>
      <w:r w:rsidR="009012D7">
        <w:fldChar w:fldCharType="begin"/>
      </w:r>
      <w:r w:rsidR="009012D7">
        <w:instrText xml:space="preserve"> ADDIN EN.CITE &lt;EndNote&gt;&lt;Cite&gt;&lt;Author&gt;McCain&lt;/Author&gt;&lt;Year&gt;2014&lt;/Year&gt;&lt;RecNum&gt;2611&lt;/RecNum&gt;&lt;DisplayText&gt;(McCain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9012D7">
        <w:fldChar w:fldCharType="separate"/>
      </w:r>
      <w:r w:rsidR="009012D7">
        <w:rPr>
          <w:noProof/>
        </w:rPr>
        <w:t>(</w:t>
      </w:r>
      <w:hyperlink w:anchor="_ENREF_36" w:tooltip="McCain, 2014 #2611" w:history="1">
        <w:r w:rsidR="002A22A1">
          <w:rPr>
            <w:noProof/>
          </w:rPr>
          <w:t>McCain &amp;  King, 2014</w:t>
        </w:r>
      </w:hyperlink>
      <w:r w:rsidR="009012D7">
        <w:rPr>
          <w:noProof/>
        </w:rPr>
        <w:t>)</w:t>
      </w:r>
      <w:r w:rsidR="009012D7">
        <w:fldChar w:fldCharType="end"/>
      </w:r>
      <w:r w:rsidR="006240C3">
        <w:t>. Take heed—it</w:t>
      </w:r>
      <w:r w:rsidR="009012D7">
        <w:t xml:space="preserve"> i</w:t>
      </w:r>
      <w:r w:rsidR="006240C3">
        <w:t>s only going to continue.</w:t>
      </w:r>
    </w:p>
    <w:p w14:paraId="0E080229" w14:textId="6CC3F9DF" w:rsidR="00EE3CE2" w:rsidRDefault="00EE3CE2" w:rsidP="009B7700">
      <w:pPr>
        <w:spacing w:line="480" w:lineRule="auto"/>
        <w:rPr>
          <w:rFonts w:ascii="Arial" w:hAnsi="Arial" w:cs="Arial"/>
          <w:b/>
        </w:rPr>
      </w:pPr>
    </w:p>
    <w:p w14:paraId="1E5F5D80" w14:textId="77777777" w:rsidR="009B7700" w:rsidRPr="00FE27AE" w:rsidRDefault="00C97696" w:rsidP="009B7700">
      <w:pPr>
        <w:spacing w:line="480" w:lineRule="auto"/>
        <w:rPr>
          <w:b/>
        </w:rPr>
      </w:pPr>
      <w:r w:rsidRPr="00FE27AE">
        <w:rPr>
          <w:b/>
        </w:rPr>
        <w:t>Acknowledgements</w:t>
      </w:r>
      <w:r w:rsidR="009B7700" w:rsidRPr="00FE27AE">
        <w:rPr>
          <w:b/>
        </w:rPr>
        <w:t xml:space="preserve"> </w:t>
      </w:r>
    </w:p>
    <w:p w14:paraId="4B92B085" w14:textId="77FABC63" w:rsidR="00C97696" w:rsidRDefault="009B7700" w:rsidP="00353F6E">
      <w:pPr>
        <w:spacing w:line="480" w:lineRule="auto"/>
      </w:pPr>
      <w:r w:rsidRPr="00BE3AA7">
        <w:t>This work was supported by the US Natio</w:t>
      </w:r>
      <w:r>
        <w:t xml:space="preserve">nal Science Foundation (McCain: </w:t>
      </w:r>
      <w:r w:rsidRPr="00BE3AA7">
        <w:t>DEB 0949601</w:t>
      </w:r>
      <w:r>
        <w:t xml:space="preserve">). We thank </w:t>
      </w:r>
      <w:r w:rsidRPr="00BE3AA7">
        <w:t xml:space="preserve">all researchers </w:t>
      </w:r>
      <w:r w:rsidR="00CA7CF5">
        <w:t xml:space="preserve">and museum collections </w:t>
      </w:r>
      <w:r w:rsidRPr="00BE3AA7">
        <w:t>whose data w</w:t>
      </w:r>
      <w:r>
        <w:t>ere</w:t>
      </w:r>
      <w:r w:rsidRPr="00BE3AA7">
        <w:t xml:space="preserve"> used </w:t>
      </w:r>
      <w:r>
        <w:t xml:space="preserve">in this </w:t>
      </w:r>
      <w:r w:rsidRPr="00974705">
        <w:t>study</w:t>
      </w:r>
      <w:r w:rsidR="00CA7CF5" w:rsidRPr="00974705">
        <w:t xml:space="preserve"> (Appendix </w:t>
      </w:r>
      <w:r w:rsidR="00974705" w:rsidRPr="00974705">
        <w:t>S1</w:t>
      </w:r>
      <w:r w:rsidR="00CA7CF5" w:rsidRPr="00974705">
        <w:t>)</w:t>
      </w:r>
      <w:r w:rsidRPr="00974705">
        <w:t>,</w:t>
      </w:r>
      <w:r>
        <w:t xml:space="preserve"> and </w:t>
      </w:r>
      <w:r w:rsidR="00500C10">
        <w:t>J. Beck and the McCain Mountain Lab</w:t>
      </w:r>
      <w:r w:rsidR="00CA7CF5">
        <w:t xml:space="preserve"> </w:t>
      </w:r>
      <w:r>
        <w:t>for feedback on manuscript drafts</w:t>
      </w:r>
      <w:r w:rsidRPr="00BE3AA7">
        <w:t>.</w:t>
      </w:r>
      <w:r w:rsidR="004D35F3">
        <w:t xml:space="preserve"> </w:t>
      </w:r>
    </w:p>
    <w:p w14:paraId="65C37CFA" w14:textId="77777777" w:rsidR="00EE3CE2" w:rsidRPr="00B1398D" w:rsidRDefault="00EE3CE2" w:rsidP="00353F6E">
      <w:pPr>
        <w:spacing w:line="480" w:lineRule="auto"/>
      </w:pPr>
    </w:p>
    <w:p w14:paraId="558AC0EC" w14:textId="77777777" w:rsidR="005C274F" w:rsidRPr="00FE27AE" w:rsidRDefault="005C274F" w:rsidP="005C274F">
      <w:pPr>
        <w:keepNext/>
        <w:spacing w:line="480" w:lineRule="auto"/>
      </w:pPr>
      <w:r w:rsidRPr="00FE27AE">
        <w:rPr>
          <w:b/>
        </w:rPr>
        <w:t>References</w:t>
      </w:r>
    </w:p>
    <w:p w14:paraId="001E6BA9" w14:textId="77777777" w:rsidR="002A22A1" w:rsidRPr="002A22A1" w:rsidRDefault="003F0D46" w:rsidP="002A22A1">
      <w:pPr>
        <w:pStyle w:val="EndNoteBibliography"/>
        <w:ind w:left="720" w:hanging="720"/>
      </w:pPr>
      <w:r>
        <w:fldChar w:fldCharType="begin"/>
      </w:r>
      <w:r w:rsidR="00181EA9">
        <w:instrText xml:space="preserve"> ADDIN EN.REFLIST </w:instrText>
      </w:r>
      <w:r>
        <w:fldChar w:fldCharType="separate"/>
      </w:r>
      <w:bookmarkStart w:id="31" w:name="_ENREF_1"/>
      <w:r w:rsidR="002A22A1" w:rsidRPr="002A22A1">
        <w:t>Anderson S (1961) Mammals of Mesa Verde National Park, Colorado. University of Kansas Publications, Museum of Natural History</w:t>
      </w:r>
      <w:r w:rsidR="002A22A1" w:rsidRPr="002A22A1">
        <w:rPr>
          <w:i/>
        </w:rPr>
        <w:t>,</w:t>
      </w:r>
      <w:r w:rsidR="002A22A1" w:rsidRPr="002A22A1">
        <w:t xml:space="preserve"> </w:t>
      </w:r>
      <w:r w:rsidR="002A22A1" w:rsidRPr="002A22A1">
        <w:rPr>
          <w:b/>
        </w:rPr>
        <w:t>14</w:t>
      </w:r>
      <w:r w:rsidR="002A22A1" w:rsidRPr="002A22A1">
        <w:t>, 29–67.</w:t>
      </w:r>
      <w:bookmarkEnd w:id="31"/>
    </w:p>
    <w:p w14:paraId="26097DCC" w14:textId="77777777" w:rsidR="002A22A1" w:rsidRPr="002A22A1" w:rsidRDefault="002A22A1" w:rsidP="002A22A1">
      <w:pPr>
        <w:pStyle w:val="EndNoteBibliography"/>
        <w:ind w:left="720" w:hanging="720"/>
      </w:pPr>
      <w:bookmarkStart w:id="32" w:name="_ENREF_2"/>
      <w:r w:rsidRPr="002A22A1">
        <w:t>Angert AL, Crozier LG, Rissler LJ, Gilman SE, Tewksbury JJ, Chunco AJ (2011) Do species’ traits predict recent shifts at expanding range edges? Ecology Letters</w:t>
      </w:r>
      <w:r w:rsidRPr="002A22A1">
        <w:rPr>
          <w:i/>
        </w:rPr>
        <w:t>,</w:t>
      </w:r>
      <w:r w:rsidRPr="002A22A1">
        <w:t xml:space="preserve"> </w:t>
      </w:r>
      <w:r w:rsidRPr="002A22A1">
        <w:rPr>
          <w:b/>
        </w:rPr>
        <w:t>14</w:t>
      </w:r>
      <w:r w:rsidRPr="002A22A1">
        <w:t>, 677-689.</w:t>
      </w:r>
      <w:bookmarkEnd w:id="32"/>
    </w:p>
    <w:p w14:paraId="0A2E52A4" w14:textId="77777777" w:rsidR="002A22A1" w:rsidRPr="002A22A1" w:rsidRDefault="002A22A1" w:rsidP="002A22A1">
      <w:pPr>
        <w:pStyle w:val="EndNoteBibliography"/>
        <w:ind w:left="720" w:hanging="720"/>
      </w:pPr>
      <w:bookmarkStart w:id="33" w:name="_ENREF_3"/>
      <w:r w:rsidRPr="002A22A1">
        <w:t>Armstrong DM (1972) Distribution of mammals in Colorado. Monograph of the Museum of Natural History, The University of Kansas</w:t>
      </w:r>
      <w:r w:rsidRPr="002A22A1">
        <w:rPr>
          <w:i/>
        </w:rPr>
        <w:t>,</w:t>
      </w:r>
      <w:r w:rsidRPr="002A22A1">
        <w:t xml:space="preserve"> </w:t>
      </w:r>
      <w:r w:rsidRPr="002A22A1">
        <w:rPr>
          <w:b/>
        </w:rPr>
        <w:t>3</w:t>
      </w:r>
      <w:r w:rsidRPr="002A22A1">
        <w:t>, 415.</w:t>
      </w:r>
      <w:bookmarkEnd w:id="33"/>
    </w:p>
    <w:p w14:paraId="44B15159" w14:textId="77777777" w:rsidR="002A22A1" w:rsidRPr="002A22A1" w:rsidRDefault="002A22A1" w:rsidP="002A22A1">
      <w:pPr>
        <w:pStyle w:val="EndNoteBibliography"/>
        <w:ind w:left="720" w:hanging="720"/>
      </w:pPr>
      <w:bookmarkStart w:id="34" w:name="_ENREF_4"/>
      <w:r w:rsidRPr="002A22A1">
        <w:t xml:space="preserve">Armstrong DM, Fitzgerald JP, Meaney CA (2011) </w:t>
      </w:r>
      <w:r w:rsidRPr="002A22A1">
        <w:rPr>
          <w:i/>
        </w:rPr>
        <w:t xml:space="preserve">Mammals of Colorado, </w:t>
      </w:r>
      <w:r w:rsidRPr="002A22A1">
        <w:t>Denver, CO.</w:t>
      </w:r>
      <w:bookmarkEnd w:id="34"/>
    </w:p>
    <w:p w14:paraId="1F715F00" w14:textId="77777777" w:rsidR="002A22A1" w:rsidRPr="002A22A1" w:rsidRDefault="002A22A1" w:rsidP="002A22A1">
      <w:pPr>
        <w:pStyle w:val="EndNoteBibliography"/>
        <w:ind w:left="720" w:hanging="720"/>
      </w:pPr>
      <w:bookmarkStart w:id="35" w:name="_ENREF_5"/>
      <w:r w:rsidRPr="002A22A1">
        <w:t>Beever EA, Brussard PF, Berger J, O'shea T (2003) Patterns of apparent extirpation among isolated populations of pikas (</w:t>
      </w:r>
      <w:r w:rsidRPr="002A22A1">
        <w:rPr>
          <w:i/>
        </w:rPr>
        <w:t>Ochotona princeps</w:t>
      </w:r>
      <w:r w:rsidRPr="002A22A1">
        <w:t>) in the Great Basin. Journal of Mammalogy</w:t>
      </w:r>
      <w:r w:rsidRPr="002A22A1">
        <w:rPr>
          <w:i/>
        </w:rPr>
        <w:t>,</w:t>
      </w:r>
      <w:r w:rsidRPr="002A22A1">
        <w:t xml:space="preserve"> </w:t>
      </w:r>
      <w:r w:rsidRPr="002A22A1">
        <w:rPr>
          <w:b/>
        </w:rPr>
        <w:t>84</w:t>
      </w:r>
      <w:r w:rsidRPr="002A22A1">
        <w:t>, 37-54.</w:t>
      </w:r>
      <w:bookmarkEnd w:id="35"/>
    </w:p>
    <w:p w14:paraId="52BB33B5" w14:textId="77777777" w:rsidR="002A22A1" w:rsidRPr="002A22A1" w:rsidRDefault="002A22A1" w:rsidP="002A22A1">
      <w:pPr>
        <w:pStyle w:val="EndNoteBibliography"/>
        <w:ind w:left="720" w:hanging="720"/>
      </w:pPr>
      <w:bookmarkStart w:id="36" w:name="_ENREF_6"/>
      <w:r w:rsidRPr="002A22A1">
        <w:lastRenderedPageBreak/>
        <w:t>Beever EA, Ray C, Mote PW, Wilkening JL (2010) Testing alternative models of climate-mediated extirpations. Ecological Applications</w:t>
      </w:r>
      <w:r w:rsidRPr="002A22A1">
        <w:rPr>
          <w:i/>
        </w:rPr>
        <w:t>,</w:t>
      </w:r>
      <w:r w:rsidRPr="002A22A1">
        <w:t xml:space="preserve"> </w:t>
      </w:r>
      <w:r w:rsidRPr="002A22A1">
        <w:rPr>
          <w:b/>
        </w:rPr>
        <w:t>20</w:t>
      </w:r>
      <w:r w:rsidRPr="002A22A1">
        <w:t>, 164-178.</w:t>
      </w:r>
      <w:bookmarkEnd w:id="36"/>
    </w:p>
    <w:p w14:paraId="541E5267" w14:textId="77777777" w:rsidR="002A22A1" w:rsidRPr="002A22A1" w:rsidRDefault="002A22A1" w:rsidP="002A22A1">
      <w:pPr>
        <w:pStyle w:val="EndNoteBibliography"/>
        <w:ind w:left="720" w:hanging="720"/>
      </w:pPr>
      <w:bookmarkStart w:id="37" w:name="_ENREF_7"/>
      <w:r w:rsidRPr="002A22A1">
        <w:t>Beever EA, Ray C, Wilkening JL, Brussard PF, Mote PW (2011) Contemporary climate change alters the pace and drivers of extinction. Global Change Biology</w:t>
      </w:r>
      <w:r w:rsidRPr="002A22A1">
        <w:rPr>
          <w:i/>
        </w:rPr>
        <w:t>,</w:t>
      </w:r>
      <w:r w:rsidRPr="002A22A1">
        <w:t xml:space="preserve"> </w:t>
      </w:r>
      <w:r w:rsidRPr="002A22A1">
        <w:rPr>
          <w:b/>
        </w:rPr>
        <w:t>17</w:t>
      </w:r>
      <w:r w:rsidRPr="002A22A1">
        <w:t>, 2054-2070.</w:t>
      </w:r>
      <w:bookmarkEnd w:id="37"/>
    </w:p>
    <w:p w14:paraId="42CB0550" w14:textId="77777777" w:rsidR="002A22A1" w:rsidRPr="002A22A1" w:rsidRDefault="002A22A1" w:rsidP="002A22A1">
      <w:pPr>
        <w:pStyle w:val="EndNoteBibliography"/>
        <w:ind w:left="720" w:hanging="720"/>
      </w:pPr>
      <w:bookmarkStart w:id="38" w:name="_ENREF_8"/>
      <w:r w:rsidRPr="002A22A1">
        <w:t>Bininda-Emonds ORP, Cardillo M, Jones KE</w:t>
      </w:r>
      <w:r w:rsidRPr="002A22A1">
        <w:rPr>
          <w:i/>
        </w:rPr>
        <w:t xml:space="preserve"> et al.</w:t>
      </w:r>
      <w:r w:rsidRPr="002A22A1">
        <w:t xml:space="preserve"> (2007) The delayed rise of modern mammals. Nature</w:t>
      </w:r>
      <w:r w:rsidRPr="002A22A1">
        <w:rPr>
          <w:i/>
        </w:rPr>
        <w:t>,</w:t>
      </w:r>
      <w:r w:rsidRPr="002A22A1">
        <w:t xml:space="preserve"> </w:t>
      </w:r>
      <w:r w:rsidRPr="002A22A1">
        <w:rPr>
          <w:b/>
        </w:rPr>
        <w:t>444</w:t>
      </w:r>
      <w:r w:rsidRPr="002A22A1">
        <w:t>, 93-96.</w:t>
      </w:r>
      <w:bookmarkEnd w:id="38"/>
    </w:p>
    <w:p w14:paraId="415737DC" w14:textId="77777777" w:rsidR="002A22A1" w:rsidRPr="002A22A1" w:rsidRDefault="002A22A1" w:rsidP="002A22A1">
      <w:pPr>
        <w:pStyle w:val="EndNoteBibliography"/>
        <w:ind w:left="720" w:hanging="720"/>
      </w:pPr>
      <w:bookmarkStart w:id="39" w:name="_ENREF_9"/>
      <w:r w:rsidRPr="002A22A1">
        <w:t>Blomberg SP, Garland T (2002) Tempo and mode in evolution: phylogenetic inertia, adaptation and comparative methods. Journal of Evolutionary Biology</w:t>
      </w:r>
      <w:r w:rsidRPr="002A22A1">
        <w:rPr>
          <w:i/>
        </w:rPr>
        <w:t>,</w:t>
      </w:r>
      <w:r w:rsidRPr="002A22A1">
        <w:t xml:space="preserve"> </w:t>
      </w:r>
      <w:r w:rsidRPr="002A22A1">
        <w:rPr>
          <w:b/>
        </w:rPr>
        <w:t>15</w:t>
      </w:r>
      <w:r w:rsidRPr="002A22A1">
        <w:t>, 899-910.</w:t>
      </w:r>
      <w:bookmarkEnd w:id="39"/>
    </w:p>
    <w:p w14:paraId="017B7B88" w14:textId="77777777" w:rsidR="002A22A1" w:rsidRPr="002A22A1" w:rsidRDefault="002A22A1" w:rsidP="002A22A1">
      <w:pPr>
        <w:pStyle w:val="EndNoteBibliography"/>
        <w:ind w:left="720" w:hanging="720"/>
      </w:pPr>
      <w:bookmarkStart w:id="40" w:name="_ENREF_10"/>
      <w:r w:rsidRPr="002A22A1">
        <w:t>Blomberg SP, Garland T, Ives AR (2003) Testing for phylogenetic signal in comparative data: behavioral traits are more labile. Evolution</w:t>
      </w:r>
      <w:r w:rsidRPr="002A22A1">
        <w:rPr>
          <w:i/>
        </w:rPr>
        <w:t>,</w:t>
      </w:r>
      <w:r w:rsidRPr="002A22A1">
        <w:t xml:space="preserve"> </w:t>
      </w:r>
      <w:r w:rsidRPr="002A22A1">
        <w:rPr>
          <w:b/>
        </w:rPr>
        <w:t>57</w:t>
      </w:r>
      <w:r w:rsidRPr="002A22A1">
        <w:t>, 717-745.</w:t>
      </w:r>
      <w:bookmarkEnd w:id="40"/>
    </w:p>
    <w:p w14:paraId="5099BED5" w14:textId="77777777" w:rsidR="002A22A1" w:rsidRPr="002A22A1" w:rsidRDefault="002A22A1" w:rsidP="002A22A1">
      <w:pPr>
        <w:pStyle w:val="EndNoteBibliography"/>
        <w:ind w:left="720" w:hanging="720"/>
      </w:pPr>
      <w:bookmarkStart w:id="41" w:name="_ENREF_11"/>
      <w:r w:rsidRPr="002A22A1">
        <w:t xml:space="preserve">Burnham KP, Andersen DR (2002) </w:t>
      </w:r>
      <w:r w:rsidRPr="002A22A1">
        <w:rPr>
          <w:i/>
        </w:rPr>
        <w:t xml:space="preserve">Model selection and multi-model inference: a practical information-theoretic approach, </w:t>
      </w:r>
      <w:r w:rsidRPr="002A22A1">
        <w:t>Heidelberg, Springer-Verlag.</w:t>
      </w:r>
      <w:bookmarkEnd w:id="41"/>
    </w:p>
    <w:p w14:paraId="2A1D45D4" w14:textId="77777777" w:rsidR="002A22A1" w:rsidRPr="002A22A1" w:rsidRDefault="002A22A1" w:rsidP="002A22A1">
      <w:pPr>
        <w:pStyle w:val="EndNoteBibliography"/>
        <w:ind w:left="720" w:hanging="720"/>
      </w:pPr>
      <w:bookmarkStart w:id="42" w:name="_ENREF_12"/>
      <w:r w:rsidRPr="002A22A1">
        <w:t xml:space="preserve">Cary M (1911) A biological survey of Colorado. In: </w:t>
      </w:r>
      <w:r w:rsidRPr="002A22A1">
        <w:rPr>
          <w:i/>
        </w:rPr>
        <w:t>North American Fauna.</w:t>
      </w:r>
      <w:r w:rsidRPr="002A22A1">
        <w:t xml:space="preserve"> pp Page.</w:t>
      </w:r>
      <w:bookmarkEnd w:id="42"/>
    </w:p>
    <w:p w14:paraId="226A6173" w14:textId="77777777" w:rsidR="002A22A1" w:rsidRPr="002A22A1" w:rsidRDefault="002A22A1" w:rsidP="002A22A1">
      <w:pPr>
        <w:pStyle w:val="EndNoteBibliography"/>
        <w:ind w:left="720" w:hanging="720"/>
      </w:pPr>
      <w:bookmarkStart w:id="43" w:name="_ENREF_13"/>
      <w:r w:rsidRPr="002A22A1">
        <w:t xml:space="preserve">Chapman AD, Wieczorek J (2006) </w:t>
      </w:r>
      <w:r w:rsidRPr="002A22A1">
        <w:rPr>
          <w:i/>
        </w:rPr>
        <w:t xml:space="preserve">Guide to best practices for georeferencing, </w:t>
      </w:r>
      <w:r w:rsidRPr="002A22A1">
        <w:t>Copenhagen, Global Biodiversity Information Facility.</w:t>
      </w:r>
      <w:bookmarkEnd w:id="43"/>
    </w:p>
    <w:p w14:paraId="573CCCA2" w14:textId="77777777" w:rsidR="002A22A1" w:rsidRPr="002A22A1" w:rsidRDefault="002A22A1" w:rsidP="002A22A1">
      <w:pPr>
        <w:pStyle w:val="EndNoteBibliography"/>
        <w:ind w:left="720" w:hanging="720"/>
      </w:pPr>
      <w:bookmarkStart w:id="44" w:name="_ENREF_14"/>
      <w:r w:rsidRPr="002A22A1">
        <w:t>Chen I-C, Hill JK, Ohlemüller R, Roy DB, Thomas CD (2011) Rapid range shifts of species associated with high levels of climate warming. Science</w:t>
      </w:r>
      <w:r w:rsidRPr="002A22A1">
        <w:rPr>
          <w:i/>
        </w:rPr>
        <w:t>,</w:t>
      </w:r>
      <w:r w:rsidRPr="002A22A1">
        <w:t xml:space="preserve"> </w:t>
      </w:r>
      <w:r w:rsidRPr="002A22A1">
        <w:rPr>
          <w:b/>
        </w:rPr>
        <w:t>333</w:t>
      </w:r>
      <w:r w:rsidRPr="002A22A1">
        <w:t>, 1024-1026.</w:t>
      </w:r>
      <w:bookmarkEnd w:id="44"/>
    </w:p>
    <w:p w14:paraId="7C46F936" w14:textId="77777777" w:rsidR="002A22A1" w:rsidRPr="002A22A1" w:rsidRDefault="002A22A1" w:rsidP="002A22A1">
      <w:pPr>
        <w:pStyle w:val="EndNoteBibliography"/>
        <w:ind w:left="720" w:hanging="720"/>
      </w:pPr>
      <w:bookmarkStart w:id="45" w:name="_ENREF_15"/>
      <w:r w:rsidRPr="002A22A1">
        <w:t>Chen IC, Shiu HJ, Benedick S</w:t>
      </w:r>
      <w:r w:rsidRPr="002A22A1">
        <w:rPr>
          <w:i/>
        </w:rPr>
        <w:t xml:space="preserve"> et al.</w:t>
      </w:r>
      <w:r w:rsidRPr="002A22A1">
        <w:t xml:space="preserve"> (2009) Elevation increases in moth assemblages over 42 years on a tropical mountain. Proceedings of the National Academy of Sciences of the United States of America</w:t>
      </w:r>
      <w:r w:rsidRPr="002A22A1">
        <w:rPr>
          <w:i/>
        </w:rPr>
        <w:t>,</w:t>
      </w:r>
      <w:r w:rsidRPr="002A22A1">
        <w:t xml:space="preserve"> </w:t>
      </w:r>
      <w:r w:rsidRPr="002A22A1">
        <w:rPr>
          <w:b/>
        </w:rPr>
        <w:t>106</w:t>
      </w:r>
      <w:r w:rsidRPr="002A22A1">
        <w:t>, 1479-1483.</w:t>
      </w:r>
      <w:bookmarkEnd w:id="45"/>
    </w:p>
    <w:p w14:paraId="76FED462" w14:textId="77777777" w:rsidR="002A22A1" w:rsidRPr="002A22A1" w:rsidRDefault="002A22A1" w:rsidP="002A22A1">
      <w:pPr>
        <w:pStyle w:val="EndNoteBibliography"/>
        <w:ind w:left="720" w:hanging="720"/>
      </w:pPr>
      <w:bookmarkStart w:id="46" w:name="_ENREF_16"/>
      <w:r w:rsidRPr="002A22A1">
        <w:t xml:space="preserve">Chinn A (2018) Identification error in museum legacy data for Coloradan </w:t>
      </w:r>
      <w:r w:rsidRPr="002A22A1">
        <w:rPr>
          <w:i/>
        </w:rPr>
        <w:t>Tamias</w:t>
      </w:r>
      <w:r w:rsidRPr="002A22A1">
        <w:t xml:space="preserve"> chipmunk specimens. Unpublished Masters Masters, University of Colorado Boulder, Boulder, Colorado, 47 pp.</w:t>
      </w:r>
      <w:bookmarkEnd w:id="46"/>
    </w:p>
    <w:p w14:paraId="674D4231" w14:textId="77777777" w:rsidR="002A22A1" w:rsidRPr="002A22A1" w:rsidRDefault="002A22A1" w:rsidP="002A22A1">
      <w:pPr>
        <w:pStyle w:val="EndNoteBibliography"/>
        <w:ind w:left="720" w:hanging="720"/>
      </w:pPr>
      <w:bookmarkStart w:id="47" w:name="_ENREF_17"/>
      <w:r w:rsidRPr="002A22A1">
        <w:lastRenderedPageBreak/>
        <w:t>Crimmins SM, Dobrowski SZ, Greenberg JA, Abatzoglou JT, Mynsberge AR (2011) Changes in climatic water balance drive downhill shifts in plant species' optimum elevations. Science</w:t>
      </w:r>
      <w:r w:rsidRPr="002A22A1">
        <w:rPr>
          <w:i/>
        </w:rPr>
        <w:t>,</w:t>
      </w:r>
      <w:r w:rsidRPr="002A22A1">
        <w:t xml:space="preserve"> </w:t>
      </w:r>
      <w:r w:rsidRPr="002A22A1">
        <w:rPr>
          <w:b/>
        </w:rPr>
        <w:t>331</w:t>
      </w:r>
      <w:r w:rsidRPr="002A22A1">
        <w:t>, 324-327.</w:t>
      </w:r>
      <w:bookmarkEnd w:id="47"/>
    </w:p>
    <w:p w14:paraId="54E77B74" w14:textId="77777777" w:rsidR="002A22A1" w:rsidRPr="002A22A1" w:rsidRDefault="002A22A1" w:rsidP="002A22A1">
      <w:pPr>
        <w:pStyle w:val="EndNoteBibliography"/>
        <w:ind w:left="720" w:hanging="720"/>
      </w:pPr>
      <w:bookmarkStart w:id="48" w:name="_ENREF_18"/>
      <w:r w:rsidRPr="002A22A1">
        <w:t>Dawson TP, Jackson ST, House JI, Prentice IC, Mace GM (2011) Beyond predictions: biodiversity conservation in a changing climate. Science</w:t>
      </w:r>
      <w:r w:rsidRPr="002A22A1">
        <w:rPr>
          <w:i/>
        </w:rPr>
        <w:t>,</w:t>
      </w:r>
      <w:r w:rsidRPr="002A22A1">
        <w:t xml:space="preserve"> </w:t>
      </w:r>
      <w:r w:rsidRPr="002A22A1">
        <w:rPr>
          <w:b/>
        </w:rPr>
        <w:t>332</w:t>
      </w:r>
      <w:r w:rsidRPr="002A22A1">
        <w:t>, 53-58.</w:t>
      </w:r>
      <w:bookmarkEnd w:id="48"/>
    </w:p>
    <w:p w14:paraId="400120AE" w14:textId="77777777" w:rsidR="002A22A1" w:rsidRPr="002A22A1" w:rsidRDefault="002A22A1" w:rsidP="002A22A1">
      <w:pPr>
        <w:pStyle w:val="EndNoteBibliography"/>
        <w:ind w:left="720" w:hanging="720"/>
      </w:pPr>
      <w:bookmarkStart w:id="49" w:name="_ENREF_19"/>
      <w:r w:rsidRPr="002A22A1">
        <w:t>Duffy PB, Tebaldi C (2012) Increasing prevalence of extreme summer temperatures in the U.S. Climatic Change</w:t>
      </w:r>
      <w:r w:rsidRPr="002A22A1">
        <w:rPr>
          <w:i/>
        </w:rPr>
        <w:t>,</w:t>
      </w:r>
      <w:r w:rsidRPr="002A22A1">
        <w:t xml:space="preserve"> </w:t>
      </w:r>
      <w:r w:rsidRPr="002A22A1">
        <w:rPr>
          <w:b/>
        </w:rPr>
        <w:t>111</w:t>
      </w:r>
      <w:r w:rsidRPr="002A22A1">
        <w:t>, 487-495.</w:t>
      </w:r>
      <w:bookmarkEnd w:id="49"/>
    </w:p>
    <w:p w14:paraId="358C95C4" w14:textId="77777777" w:rsidR="002A22A1" w:rsidRPr="002A22A1" w:rsidRDefault="002A22A1" w:rsidP="002A22A1">
      <w:pPr>
        <w:pStyle w:val="EndNoteBibliography"/>
        <w:ind w:left="720" w:hanging="720"/>
      </w:pPr>
      <w:bookmarkStart w:id="50" w:name="_ENREF_20"/>
      <w:r w:rsidRPr="002A22A1">
        <w:t>Engler R, Randin CF, Thuiller W</w:t>
      </w:r>
      <w:r w:rsidRPr="002A22A1">
        <w:rPr>
          <w:i/>
        </w:rPr>
        <w:t xml:space="preserve"> et al.</w:t>
      </w:r>
      <w:r w:rsidRPr="002A22A1">
        <w:t xml:space="preserve"> (2011) 21st century climate change threatens mountain flora unequally across Europe. Global Change Biology</w:t>
      </w:r>
      <w:r w:rsidRPr="002A22A1">
        <w:rPr>
          <w:i/>
        </w:rPr>
        <w:t>,</w:t>
      </w:r>
      <w:r w:rsidRPr="002A22A1">
        <w:t xml:space="preserve"> </w:t>
      </w:r>
      <w:r w:rsidRPr="002A22A1">
        <w:rPr>
          <w:b/>
        </w:rPr>
        <w:t>17</w:t>
      </w:r>
      <w:r w:rsidRPr="002A22A1">
        <w:t>, 2330-2341.</w:t>
      </w:r>
      <w:bookmarkEnd w:id="50"/>
    </w:p>
    <w:p w14:paraId="30385428" w14:textId="77777777" w:rsidR="002A22A1" w:rsidRPr="002A22A1" w:rsidRDefault="002A22A1" w:rsidP="002A22A1">
      <w:pPr>
        <w:pStyle w:val="EndNoteBibliography"/>
        <w:ind w:left="720" w:hanging="720"/>
      </w:pPr>
      <w:bookmarkStart w:id="51" w:name="_ENREF_21"/>
      <w:r w:rsidRPr="002A22A1">
        <w:t>Erb LP, Ray C, Guralnick R (2011) On the generality of a climate-mediated shift in the distribution of the American pika (Ochotona princeps). Ecology</w:t>
      </w:r>
      <w:r w:rsidRPr="002A22A1">
        <w:rPr>
          <w:i/>
        </w:rPr>
        <w:t>,</w:t>
      </w:r>
      <w:r w:rsidRPr="002A22A1">
        <w:t xml:space="preserve"> </w:t>
      </w:r>
      <w:r w:rsidRPr="002A22A1">
        <w:rPr>
          <w:b/>
        </w:rPr>
        <w:t>92</w:t>
      </w:r>
      <w:r w:rsidRPr="002A22A1">
        <w:t>, 1730-1735.</w:t>
      </w:r>
      <w:bookmarkEnd w:id="51"/>
    </w:p>
    <w:p w14:paraId="5C021184" w14:textId="77777777" w:rsidR="002A22A1" w:rsidRPr="002A22A1" w:rsidRDefault="002A22A1" w:rsidP="002A22A1">
      <w:pPr>
        <w:pStyle w:val="EndNoteBibliography"/>
        <w:ind w:left="720" w:hanging="720"/>
      </w:pPr>
      <w:bookmarkStart w:id="52" w:name="_ENREF_22"/>
      <w:r w:rsidRPr="002A22A1">
        <w:t xml:space="preserve">Fitzgerald JP, Meaney CA, Armstrong DM (1994) </w:t>
      </w:r>
      <w:r w:rsidRPr="002A22A1">
        <w:rPr>
          <w:i/>
        </w:rPr>
        <w:t xml:space="preserve">Mammals of Colorado, </w:t>
      </w:r>
      <w:r w:rsidRPr="002A22A1">
        <w:t>Boulder, University Press of Colorado.</w:t>
      </w:r>
      <w:bookmarkEnd w:id="52"/>
    </w:p>
    <w:p w14:paraId="3759B8DF" w14:textId="77777777" w:rsidR="002A22A1" w:rsidRPr="00154BF9" w:rsidRDefault="002A22A1" w:rsidP="002A22A1">
      <w:pPr>
        <w:pStyle w:val="EndNoteBibliography"/>
        <w:ind w:left="720" w:hanging="720"/>
        <w:rPr>
          <w:lang w:val="fr-CH"/>
          <w:rPrChange w:id="53" w:author="Szewczyk, Timothy" w:date="2019-09-18T16:19:00Z">
            <w:rPr/>
          </w:rPrChange>
        </w:rPr>
      </w:pPr>
      <w:bookmarkStart w:id="54" w:name="_ENREF_23"/>
      <w:r w:rsidRPr="002A22A1">
        <w:t xml:space="preserve">Grabherr G, Gottfried M, Pauli H (1994) Climate effects on mountain plants. </w:t>
      </w:r>
      <w:r w:rsidRPr="00154BF9">
        <w:rPr>
          <w:lang w:val="fr-CH"/>
          <w:rPrChange w:id="55" w:author="Szewczyk, Timothy" w:date="2019-09-18T16:19:00Z">
            <w:rPr/>
          </w:rPrChange>
        </w:rPr>
        <w:t>Nature</w:t>
      </w:r>
      <w:r w:rsidRPr="00154BF9">
        <w:rPr>
          <w:i/>
          <w:lang w:val="fr-CH"/>
          <w:rPrChange w:id="56" w:author="Szewczyk, Timothy" w:date="2019-09-18T16:19:00Z">
            <w:rPr>
              <w:i/>
            </w:rPr>
          </w:rPrChange>
        </w:rPr>
        <w:t>,</w:t>
      </w:r>
      <w:r w:rsidRPr="00154BF9">
        <w:rPr>
          <w:lang w:val="fr-CH"/>
          <w:rPrChange w:id="57" w:author="Szewczyk, Timothy" w:date="2019-09-18T16:19:00Z">
            <w:rPr/>
          </w:rPrChange>
        </w:rPr>
        <w:t xml:space="preserve"> </w:t>
      </w:r>
      <w:r w:rsidRPr="00154BF9">
        <w:rPr>
          <w:b/>
          <w:lang w:val="fr-CH"/>
          <w:rPrChange w:id="58" w:author="Szewczyk, Timothy" w:date="2019-09-18T16:19:00Z">
            <w:rPr>
              <w:b/>
            </w:rPr>
          </w:rPrChange>
        </w:rPr>
        <w:t>369</w:t>
      </w:r>
      <w:r w:rsidRPr="00154BF9">
        <w:rPr>
          <w:lang w:val="fr-CH"/>
          <w:rPrChange w:id="59" w:author="Szewczyk, Timothy" w:date="2019-09-18T16:19:00Z">
            <w:rPr/>
          </w:rPrChange>
        </w:rPr>
        <w:t>, 448.</w:t>
      </w:r>
      <w:bookmarkEnd w:id="54"/>
    </w:p>
    <w:p w14:paraId="516C5F3D" w14:textId="77777777" w:rsidR="002A22A1" w:rsidRPr="002A22A1" w:rsidRDefault="002A22A1" w:rsidP="002A22A1">
      <w:pPr>
        <w:pStyle w:val="EndNoteBibliography"/>
        <w:ind w:left="720" w:hanging="720"/>
      </w:pPr>
      <w:bookmarkStart w:id="60" w:name="_ENREF_24"/>
      <w:r w:rsidRPr="00154BF9">
        <w:rPr>
          <w:lang w:val="fr-CH"/>
          <w:rPrChange w:id="61" w:author="Szewczyk, Timothy" w:date="2019-09-18T16:19:00Z">
            <w:rPr/>
          </w:rPrChange>
        </w:rPr>
        <w:t>Grytnes J-A, Kapfer J, Jurasinski G</w:t>
      </w:r>
      <w:r w:rsidRPr="00154BF9">
        <w:rPr>
          <w:i/>
          <w:lang w:val="fr-CH"/>
          <w:rPrChange w:id="62" w:author="Szewczyk, Timothy" w:date="2019-09-18T16:19:00Z">
            <w:rPr>
              <w:i/>
            </w:rPr>
          </w:rPrChange>
        </w:rPr>
        <w:t xml:space="preserve"> et al.</w:t>
      </w:r>
      <w:r w:rsidRPr="00154BF9">
        <w:rPr>
          <w:lang w:val="fr-CH"/>
          <w:rPrChange w:id="63" w:author="Szewczyk, Timothy" w:date="2019-09-18T16:19:00Z">
            <w:rPr/>
          </w:rPrChange>
        </w:rPr>
        <w:t xml:space="preserve"> </w:t>
      </w:r>
      <w:r w:rsidRPr="002A22A1">
        <w:t>(2014) Identifying the driving factors behind observed elevational range shifts on European mountains. Global Ecology and Biogeography</w:t>
      </w:r>
      <w:r w:rsidRPr="002A22A1">
        <w:rPr>
          <w:i/>
        </w:rPr>
        <w:t>,</w:t>
      </w:r>
      <w:r w:rsidRPr="002A22A1">
        <w:t xml:space="preserve"> </w:t>
      </w:r>
      <w:r w:rsidRPr="002A22A1">
        <w:rPr>
          <w:b/>
        </w:rPr>
        <w:t>23</w:t>
      </w:r>
      <w:r w:rsidRPr="002A22A1">
        <w:t>, 876-884.</w:t>
      </w:r>
      <w:bookmarkEnd w:id="60"/>
    </w:p>
    <w:p w14:paraId="1D8C07D7" w14:textId="77777777" w:rsidR="002A22A1" w:rsidRPr="002A22A1" w:rsidRDefault="002A22A1" w:rsidP="002A22A1">
      <w:pPr>
        <w:pStyle w:val="EndNoteBibliography"/>
        <w:ind w:left="720" w:hanging="720"/>
      </w:pPr>
      <w:bookmarkStart w:id="64" w:name="_ENREF_25"/>
      <w:r w:rsidRPr="002A22A1">
        <w:t xml:space="preserve">Hall ER (1981) </w:t>
      </w:r>
      <w:r w:rsidRPr="002A22A1">
        <w:rPr>
          <w:i/>
        </w:rPr>
        <w:t xml:space="preserve">Mammals of North America, </w:t>
      </w:r>
      <w:r w:rsidRPr="002A22A1">
        <w:t>New York, John Wiley &amp; Sons.</w:t>
      </w:r>
      <w:bookmarkEnd w:id="64"/>
    </w:p>
    <w:p w14:paraId="740FF597" w14:textId="77777777" w:rsidR="002A22A1" w:rsidRPr="002A22A1" w:rsidRDefault="002A22A1" w:rsidP="002A22A1">
      <w:pPr>
        <w:pStyle w:val="EndNoteBibliography"/>
        <w:ind w:left="720" w:hanging="720"/>
      </w:pPr>
      <w:bookmarkStart w:id="65" w:name="_ENREF_26"/>
      <w:r w:rsidRPr="002A22A1">
        <w:t>Inouye DW, Barr B, Armitage KB, Inouye BD (2000) Climate change is affecting altitudinal migrants and hibernating species. Proceedings of the National Academy of Sciences of the United States of America</w:t>
      </w:r>
      <w:r w:rsidRPr="002A22A1">
        <w:rPr>
          <w:i/>
        </w:rPr>
        <w:t>,</w:t>
      </w:r>
      <w:r w:rsidRPr="002A22A1">
        <w:t xml:space="preserve"> </w:t>
      </w:r>
      <w:r w:rsidRPr="002A22A1">
        <w:rPr>
          <w:b/>
        </w:rPr>
        <w:t>97</w:t>
      </w:r>
      <w:r w:rsidRPr="002A22A1">
        <w:t>, 1630-1633.</w:t>
      </w:r>
      <w:bookmarkEnd w:id="65"/>
    </w:p>
    <w:p w14:paraId="71638CD1" w14:textId="5DB3580E" w:rsidR="002A22A1" w:rsidRPr="00154BF9" w:rsidRDefault="002A22A1" w:rsidP="002A22A1">
      <w:pPr>
        <w:pStyle w:val="EndNoteBibliography"/>
        <w:ind w:left="720" w:hanging="720"/>
        <w:rPr>
          <w:lang w:val="fr-CH"/>
          <w:rPrChange w:id="66" w:author="Szewczyk, Timothy" w:date="2019-09-18T16:19:00Z">
            <w:rPr/>
          </w:rPrChange>
        </w:rPr>
      </w:pPr>
      <w:bookmarkStart w:id="67" w:name="_ENREF_27"/>
      <w:r w:rsidRPr="002A22A1">
        <w:t xml:space="preserve">Iucn (2011) IUCN Red List of Threatened Species. </w:t>
      </w:r>
      <w:r w:rsidRPr="00154BF9">
        <w:rPr>
          <w:lang w:val="fr-CH"/>
          <w:rPrChange w:id="68" w:author="Szewczyk, Timothy" w:date="2019-09-18T16:19:00Z">
            <w:rPr/>
          </w:rPrChange>
        </w:rPr>
        <w:t xml:space="preserve">Version 2011.2.  pp Page, </w:t>
      </w:r>
      <w:r w:rsidR="00154BF9">
        <w:fldChar w:fldCharType="begin"/>
      </w:r>
      <w:r w:rsidR="00154BF9" w:rsidRPr="00154BF9">
        <w:rPr>
          <w:lang w:val="fr-CH"/>
          <w:rPrChange w:id="69" w:author="Szewczyk, Timothy" w:date="2019-09-18T16:19:00Z">
            <w:rPr/>
          </w:rPrChange>
        </w:rPr>
        <w:instrText xml:space="preserve"> HYPERLINK "www.iucnredlist.org" </w:instrText>
      </w:r>
      <w:r w:rsidR="00154BF9">
        <w:fldChar w:fldCharType="separate"/>
      </w:r>
      <w:r w:rsidRPr="00154BF9">
        <w:rPr>
          <w:rStyle w:val="Hyperlink"/>
          <w:lang w:val="fr-CH"/>
          <w:rPrChange w:id="70" w:author="Szewczyk, Timothy" w:date="2019-09-18T16:19:00Z">
            <w:rPr>
              <w:rStyle w:val="Hyperlink"/>
            </w:rPr>
          </w:rPrChange>
        </w:rPr>
        <w:t>www.iucnredlist.org</w:t>
      </w:r>
      <w:r w:rsidR="00154BF9">
        <w:rPr>
          <w:rStyle w:val="Hyperlink"/>
        </w:rPr>
        <w:fldChar w:fldCharType="end"/>
      </w:r>
      <w:r w:rsidRPr="00154BF9">
        <w:rPr>
          <w:lang w:val="fr-CH"/>
          <w:rPrChange w:id="71" w:author="Szewczyk, Timothy" w:date="2019-09-18T16:19:00Z">
            <w:rPr/>
          </w:rPrChange>
        </w:rPr>
        <w:t>.</w:t>
      </w:r>
      <w:bookmarkEnd w:id="67"/>
    </w:p>
    <w:p w14:paraId="2840F9F3" w14:textId="77777777" w:rsidR="002A22A1" w:rsidRPr="002A22A1" w:rsidRDefault="002A22A1" w:rsidP="002A22A1">
      <w:pPr>
        <w:pStyle w:val="EndNoteBibliography"/>
        <w:ind w:left="720" w:hanging="720"/>
      </w:pPr>
      <w:bookmarkStart w:id="72" w:name="_ENREF_28"/>
      <w:r w:rsidRPr="00154BF9">
        <w:rPr>
          <w:lang w:val="fr-CH"/>
          <w:rPrChange w:id="73" w:author="Szewczyk, Timothy" w:date="2019-09-18T16:19:00Z">
            <w:rPr/>
          </w:rPrChange>
        </w:rPr>
        <w:lastRenderedPageBreak/>
        <w:t>Jones KE, Bielby J, Cardillo M</w:t>
      </w:r>
      <w:r w:rsidRPr="00154BF9">
        <w:rPr>
          <w:i/>
          <w:lang w:val="fr-CH"/>
          <w:rPrChange w:id="74" w:author="Szewczyk, Timothy" w:date="2019-09-18T16:19:00Z">
            <w:rPr>
              <w:i/>
            </w:rPr>
          </w:rPrChange>
        </w:rPr>
        <w:t xml:space="preserve"> et al.</w:t>
      </w:r>
      <w:r w:rsidRPr="00154BF9">
        <w:rPr>
          <w:lang w:val="fr-CH"/>
          <w:rPrChange w:id="75" w:author="Szewczyk, Timothy" w:date="2019-09-18T16:19:00Z">
            <w:rPr/>
          </w:rPrChange>
        </w:rPr>
        <w:t xml:space="preserve"> </w:t>
      </w:r>
      <w:r w:rsidRPr="002A22A1">
        <w:t>(2009) PanTHERIA: a species-level database of life history, ecology, and geography of extant and recently extinct mammals. Ecology</w:t>
      </w:r>
      <w:r w:rsidRPr="002A22A1">
        <w:rPr>
          <w:i/>
        </w:rPr>
        <w:t>,</w:t>
      </w:r>
      <w:r w:rsidRPr="002A22A1">
        <w:t xml:space="preserve"> </w:t>
      </w:r>
      <w:r w:rsidRPr="002A22A1">
        <w:rPr>
          <w:b/>
        </w:rPr>
        <w:t>90</w:t>
      </w:r>
      <w:r w:rsidRPr="002A22A1">
        <w:t>, 2648-2648.</w:t>
      </w:r>
      <w:bookmarkEnd w:id="72"/>
    </w:p>
    <w:p w14:paraId="25CAC6DE" w14:textId="77777777" w:rsidR="002A22A1" w:rsidRPr="002A22A1" w:rsidRDefault="002A22A1" w:rsidP="002A22A1">
      <w:pPr>
        <w:pStyle w:val="EndNoteBibliography"/>
        <w:ind w:left="720" w:hanging="720"/>
      </w:pPr>
      <w:bookmarkStart w:id="76" w:name="_ENREF_29"/>
      <w:r w:rsidRPr="002A22A1">
        <w:t>Keck F, Rimet F, Bouchez A, Franc A (2016) phylosignal: an R package to measure, test, and explore the phylogenetic signal. Ecology and Evolution</w:t>
      </w:r>
      <w:r w:rsidRPr="002A22A1">
        <w:rPr>
          <w:i/>
        </w:rPr>
        <w:t>,</w:t>
      </w:r>
      <w:r w:rsidRPr="002A22A1">
        <w:t xml:space="preserve"> </w:t>
      </w:r>
      <w:r w:rsidRPr="002A22A1">
        <w:rPr>
          <w:b/>
        </w:rPr>
        <w:t>6</w:t>
      </w:r>
      <w:r w:rsidRPr="002A22A1">
        <w:t>, 2774-2780.</w:t>
      </w:r>
      <w:bookmarkEnd w:id="76"/>
    </w:p>
    <w:p w14:paraId="7F6F18A5" w14:textId="77777777" w:rsidR="002A22A1" w:rsidRPr="002A22A1" w:rsidRDefault="002A22A1" w:rsidP="002A22A1">
      <w:pPr>
        <w:pStyle w:val="EndNoteBibliography"/>
        <w:ind w:left="720" w:hanging="720"/>
      </w:pPr>
      <w:bookmarkStart w:id="77" w:name="_ENREF_30"/>
      <w:r w:rsidRPr="002A22A1">
        <w:t>Kéry M, Royle JA (2008) Hierarchical Bayes estimation of species richness and occupancy in spatially replicated surveys. Journal of Applied Ecology</w:t>
      </w:r>
      <w:r w:rsidRPr="002A22A1">
        <w:rPr>
          <w:i/>
        </w:rPr>
        <w:t>,</w:t>
      </w:r>
      <w:r w:rsidRPr="002A22A1">
        <w:t xml:space="preserve"> </w:t>
      </w:r>
      <w:r w:rsidRPr="002A22A1">
        <w:rPr>
          <w:b/>
        </w:rPr>
        <w:t>45</w:t>
      </w:r>
      <w:r w:rsidRPr="002A22A1">
        <w:t>, 589-598.</w:t>
      </w:r>
      <w:bookmarkEnd w:id="77"/>
    </w:p>
    <w:p w14:paraId="71F63DC8" w14:textId="77777777" w:rsidR="002A22A1" w:rsidRPr="002A22A1" w:rsidRDefault="002A22A1" w:rsidP="002A22A1">
      <w:pPr>
        <w:pStyle w:val="EndNoteBibliography"/>
        <w:ind w:left="720" w:hanging="720"/>
      </w:pPr>
      <w:bookmarkStart w:id="78" w:name="_ENREF_31"/>
      <w:r w:rsidRPr="002A22A1">
        <w:t xml:space="preserve">King SRB, Mccain CM (2015) Robust discrimination of </w:t>
      </w:r>
      <w:r w:rsidRPr="002A22A1">
        <w:rPr>
          <w:i/>
        </w:rPr>
        <w:t>Reithrodontomys megalotis</w:t>
      </w:r>
      <w:r w:rsidRPr="002A22A1">
        <w:t xml:space="preserve"> and </w:t>
      </w:r>
      <w:r w:rsidRPr="002A22A1">
        <w:rPr>
          <w:i/>
        </w:rPr>
        <w:t>R. montanus</w:t>
      </w:r>
      <w:r w:rsidRPr="002A22A1">
        <w:t xml:space="preserve"> (Mammalia: Rodentia) from Colorado, using cranial morphology and external characteristics within age classes. Proceedings of the Biological Society of Washington</w:t>
      </w:r>
      <w:r w:rsidRPr="002A22A1">
        <w:rPr>
          <w:i/>
        </w:rPr>
        <w:t>,</w:t>
      </w:r>
      <w:r w:rsidRPr="002A22A1">
        <w:t xml:space="preserve"> </w:t>
      </w:r>
      <w:r w:rsidRPr="002A22A1">
        <w:rPr>
          <w:b/>
        </w:rPr>
        <w:t>128</w:t>
      </w:r>
      <w:r w:rsidRPr="002A22A1">
        <w:t>, 1-10.</w:t>
      </w:r>
      <w:bookmarkEnd w:id="78"/>
    </w:p>
    <w:p w14:paraId="5D0C46FF" w14:textId="77777777" w:rsidR="002A22A1" w:rsidRPr="002A22A1" w:rsidRDefault="002A22A1" w:rsidP="002A22A1">
      <w:pPr>
        <w:pStyle w:val="EndNoteBibliography"/>
        <w:ind w:left="720" w:hanging="720"/>
      </w:pPr>
      <w:bookmarkStart w:id="79" w:name="_ENREF_32"/>
      <w:r w:rsidRPr="002A22A1">
        <w:t>Lenoir J, Gégout J-C, Guisan A</w:t>
      </w:r>
      <w:r w:rsidRPr="002A22A1">
        <w:rPr>
          <w:i/>
        </w:rPr>
        <w:t xml:space="preserve"> et al.</w:t>
      </w:r>
      <w:r w:rsidRPr="002A22A1">
        <w:t xml:space="preserve"> (2010) Going against the flow: potential mechanisms for unexpected downslope range shifts in a warming climate. Ecography</w:t>
      </w:r>
      <w:r w:rsidRPr="002A22A1">
        <w:rPr>
          <w:i/>
        </w:rPr>
        <w:t>,</w:t>
      </w:r>
      <w:r w:rsidRPr="002A22A1">
        <w:t xml:space="preserve"> </w:t>
      </w:r>
      <w:r w:rsidRPr="002A22A1">
        <w:rPr>
          <w:b/>
        </w:rPr>
        <w:t>33</w:t>
      </w:r>
      <w:r w:rsidRPr="002A22A1">
        <w:t>, 295-303.</w:t>
      </w:r>
      <w:bookmarkEnd w:id="79"/>
    </w:p>
    <w:p w14:paraId="6B3FCA43" w14:textId="77777777" w:rsidR="002A22A1" w:rsidRPr="002A22A1" w:rsidRDefault="002A22A1" w:rsidP="002A22A1">
      <w:pPr>
        <w:pStyle w:val="EndNoteBibliography"/>
        <w:ind w:left="720" w:hanging="720"/>
      </w:pPr>
      <w:bookmarkStart w:id="80" w:name="_ENREF_33"/>
      <w:r w:rsidRPr="002A22A1">
        <w:t>Lenoir J, Gegout JC, Marquet PA, De Ruffray P, Brisse H (2008) A significant upward shift in plant species optimum elevation during the 20th century. Science</w:t>
      </w:r>
      <w:r w:rsidRPr="002A22A1">
        <w:rPr>
          <w:i/>
        </w:rPr>
        <w:t>,</w:t>
      </w:r>
      <w:r w:rsidRPr="002A22A1">
        <w:t xml:space="preserve"> </w:t>
      </w:r>
      <w:r w:rsidRPr="002A22A1">
        <w:rPr>
          <w:b/>
        </w:rPr>
        <w:t>320</w:t>
      </w:r>
      <w:r w:rsidRPr="002A22A1">
        <w:t>, 1768-1771.</w:t>
      </w:r>
      <w:bookmarkEnd w:id="80"/>
    </w:p>
    <w:p w14:paraId="323ADC2A" w14:textId="77777777" w:rsidR="002A22A1" w:rsidRPr="002A22A1" w:rsidRDefault="002A22A1" w:rsidP="002A22A1">
      <w:pPr>
        <w:pStyle w:val="EndNoteBibliography"/>
        <w:ind w:left="720" w:hanging="720"/>
      </w:pPr>
      <w:bookmarkStart w:id="81" w:name="_ENREF_34"/>
      <w:r w:rsidRPr="002A22A1">
        <w:t>Mackenzie DI, Nichols JD, Lachman GB, Droege S, Andrew Royle J, Langtimm CA (2002) Estimating site occupancy rates when detection probabilities are less than one. Ecology</w:t>
      </w:r>
      <w:r w:rsidRPr="002A22A1">
        <w:rPr>
          <w:i/>
        </w:rPr>
        <w:t>,</w:t>
      </w:r>
      <w:r w:rsidRPr="002A22A1">
        <w:t xml:space="preserve"> </w:t>
      </w:r>
      <w:r w:rsidRPr="002A22A1">
        <w:rPr>
          <w:b/>
        </w:rPr>
        <w:t>83</w:t>
      </w:r>
      <w:r w:rsidRPr="002A22A1">
        <w:t>, 2248-2255.</w:t>
      </w:r>
      <w:bookmarkEnd w:id="81"/>
    </w:p>
    <w:p w14:paraId="1CE885DE" w14:textId="77777777" w:rsidR="002A22A1" w:rsidRPr="002A22A1" w:rsidRDefault="002A22A1" w:rsidP="002A22A1">
      <w:pPr>
        <w:pStyle w:val="EndNoteBibliography"/>
        <w:ind w:left="720" w:hanging="720"/>
      </w:pPr>
      <w:bookmarkStart w:id="82" w:name="_ENREF_35"/>
      <w:r w:rsidRPr="002A22A1">
        <w:t>Mccain C, Szewczyk T, Bracy Knight K (2016) Population variability complicates the accurate detection of climate change responses. Global Change Biology</w:t>
      </w:r>
      <w:r w:rsidRPr="002A22A1">
        <w:rPr>
          <w:i/>
        </w:rPr>
        <w:t>,</w:t>
      </w:r>
      <w:r w:rsidRPr="002A22A1">
        <w:t xml:space="preserve"> </w:t>
      </w:r>
      <w:r w:rsidRPr="002A22A1">
        <w:rPr>
          <w:b/>
        </w:rPr>
        <w:t>22</w:t>
      </w:r>
      <w:r w:rsidRPr="002A22A1">
        <w:t>, 2081-2093.</w:t>
      </w:r>
      <w:bookmarkEnd w:id="82"/>
    </w:p>
    <w:p w14:paraId="66617644" w14:textId="77777777" w:rsidR="002A22A1" w:rsidRPr="002A22A1" w:rsidRDefault="002A22A1" w:rsidP="002A22A1">
      <w:pPr>
        <w:pStyle w:val="EndNoteBibliography"/>
        <w:ind w:left="720" w:hanging="720"/>
      </w:pPr>
      <w:bookmarkStart w:id="83" w:name="_ENREF_36"/>
      <w:r w:rsidRPr="002A22A1">
        <w:t>Mccain CM, King SRB (2014) Body size and activity times mediate mammalian responses to climate change. Global Change Biology</w:t>
      </w:r>
      <w:r w:rsidRPr="002A22A1">
        <w:rPr>
          <w:i/>
        </w:rPr>
        <w:t>,</w:t>
      </w:r>
      <w:r w:rsidRPr="002A22A1">
        <w:t xml:space="preserve"> </w:t>
      </w:r>
      <w:r w:rsidRPr="002A22A1">
        <w:rPr>
          <w:b/>
        </w:rPr>
        <w:t>20</w:t>
      </w:r>
      <w:r w:rsidRPr="002A22A1">
        <w:t>, 1760–1769.</w:t>
      </w:r>
      <w:bookmarkEnd w:id="83"/>
    </w:p>
    <w:p w14:paraId="370E1F24" w14:textId="77777777" w:rsidR="002A22A1" w:rsidRPr="002A22A1" w:rsidRDefault="002A22A1" w:rsidP="002A22A1">
      <w:pPr>
        <w:pStyle w:val="EndNoteBibliography"/>
        <w:ind w:left="720" w:hanging="720"/>
      </w:pPr>
      <w:bookmarkStart w:id="84" w:name="_ENREF_37"/>
      <w:r w:rsidRPr="002A22A1">
        <w:lastRenderedPageBreak/>
        <w:t>Mccain CM, King SRB, Szewczyk T, Beck J (2018) Small mammal species richness is directly linked to regional productivity, but decoupled from food resources, abundance, or habitat complexity. Journal of Biogeography</w:t>
      </w:r>
      <w:r w:rsidRPr="002A22A1">
        <w:rPr>
          <w:i/>
        </w:rPr>
        <w:t>,</w:t>
      </w:r>
      <w:r w:rsidRPr="002A22A1">
        <w:t xml:space="preserve"> </w:t>
      </w:r>
      <w:r w:rsidRPr="002A22A1">
        <w:rPr>
          <w:b/>
        </w:rPr>
        <w:t>45</w:t>
      </w:r>
      <w:r w:rsidRPr="002A22A1">
        <w:t>, 2533–2545.</w:t>
      </w:r>
      <w:bookmarkEnd w:id="84"/>
    </w:p>
    <w:p w14:paraId="546CDEE1" w14:textId="77777777" w:rsidR="002A22A1" w:rsidRPr="002A22A1" w:rsidRDefault="002A22A1" w:rsidP="002A22A1">
      <w:pPr>
        <w:pStyle w:val="EndNoteBibliography"/>
        <w:ind w:left="720" w:hanging="720"/>
      </w:pPr>
      <w:bookmarkStart w:id="85" w:name="_ENREF_38"/>
      <w:r w:rsidRPr="002A22A1">
        <w:t>Mcdonald KA, Brown JH (1992) Using montane mammals to model extinctions due to global change. Conservation Biology</w:t>
      </w:r>
      <w:r w:rsidRPr="002A22A1">
        <w:rPr>
          <w:i/>
        </w:rPr>
        <w:t>,</w:t>
      </w:r>
      <w:r w:rsidRPr="002A22A1">
        <w:t xml:space="preserve"> </w:t>
      </w:r>
      <w:r w:rsidRPr="002A22A1">
        <w:rPr>
          <w:b/>
        </w:rPr>
        <w:t>6</w:t>
      </w:r>
      <w:r w:rsidRPr="002A22A1">
        <w:t>, 409-415.</w:t>
      </w:r>
      <w:bookmarkEnd w:id="85"/>
    </w:p>
    <w:p w14:paraId="651C686C" w14:textId="77777777" w:rsidR="002A22A1" w:rsidRPr="002A22A1" w:rsidRDefault="002A22A1" w:rsidP="002A22A1">
      <w:pPr>
        <w:pStyle w:val="EndNoteBibliography"/>
        <w:ind w:left="720" w:hanging="720"/>
      </w:pPr>
      <w:bookmarkStart w:id="86" w:name="_ENREF_39"/>
      <w:r w:rsidRPr="002A22A1">
        <w:t>Mcguire CR, Nufio CR, Bowers MD, Guralnick RP (2012) Elevation-Dependent Temperature Trends in the Rocky Mountain Front Range: Changes over a 56- and 20-Year Record. PLOS ONE</w:t>
      </w:r>
      <w:r w:rsidRPr="002A22A1">
        <w:rPr>
          <w:i/>
        </w:rPr>
        <w:t>,</w:t>
      </w:r>
      <w:r w:rsidRPr="002A22A1">
        <w:t xml:space="preserve"> </w:t>
      </w:r>
      <w:r w:rsidRPr="002A22A1">
        <w:rPr>
          <w:b/>
        </w:rPr>
        <w:t>7</w:t>
      </w:r>
      <w:r w:rsidRPr="002A22A1">
        <w:t>, e44370.</w:t>
      </w:r>
      <w:bookmarkEnd w:id="86"/>
    </w:p>
    <w:p w14:paraId="15F16479" w14:textId="77777777" w:rsidR="002A22A1" w:rsidRPr="002A22A1" w:rsidRDefault="002A22A1" w:rsidP="002A22A1">
      <w:pPr>
        <w:pStyle w:val="EndNoteBibliography"/>
        <w:ind w:left="720" w:hanging="720"/>
      </w:pPr>
      <w:bookmarkStart w:id="87" w:name="_ENREF_40"/>
      <w:r w:rsidRPr="002A22A1">
        <w:t>Millar CI, Westfall RD (2010) Distribution and climatic relationships of the American pika (</w:t>
      </w:r>
      <w:r w:rsidRPr="002A22A1">
        <w:rPr>
          <w:i/>
        </w:rPr>
        <w:t>Ochotona princeps</w:t>
      </w:r>
      <w:r w:rsidRPr="002A22A1">
        <w:t>) in the Sierra Nevada and western Great Basin, U.S.A.; periglacial landforms as refugia in warming climates. Arctic, Antarctic, and Alpine Research</w:t>
      </w:r>
      <w:r w:rsidRPr="002A22A1">
        <w:rPr>
          <w:i/>
        </w:rPr>
        <w:t>,</w:t>
      </w:r>
      <w:r w:rsidRPr="002A22A1">
        <w:t xml:space="preserve"> </w:t>
      </w:r>
      <w:r w:rsidRPr="002A22A1">
        <w:rPr>
          <w:b/>
        </w:rPr>
        <w:t>42</w:t>
      </w:r>
      <w:r w:rsidRPr="002A22A1">
        <w:t>, 76-88.</w:t>
      </w:r>
      <w:bookmarkEnd w:id="87"/>
    </w:p>
    <w:p w14:paraId="19BFB12B" w14:textId="77777777" w:rsidR="002A22A1" w:rsidRPr="002A22A1" w:rsidRDefault="002A22A1" w:rsidP="002A22A1">
      <w:pPr>
        <w:pStyle w:val="EndNoteBibliography"/>
        <w:ind w:left="720" w:hanging="720"/>
      </w:pPr>
      <w:bookmarkStart w:id="88" w:name="_ENREF_41"/>
      <w:r w:rsidRPr="002A22A1">
        <w:t>Moritz C, Patton JL, Conroy CJ, Parra JL, White GC, Beissinger SR (2008) Impact of a century of climate change on small-mammal communities in Yosemite National Park, USA. Science</w:t>
      </w:r>
      <w:r w:rsidRPr="002A22A1">
        <w:rPr>
          <w:i/>
        </w:rPr>
        <w:t>,</w:t>
      </w:r>
      <w:r w:rsidRPr="002A22A1">
        <w:t xml:space="preserve"> </w:t>
      </w:r>
      <w:r w:rsidRPr="002A22A1">
        <w:rPr>
          <w:b/>
        </w:rPr>
        <w:t>322</w:t>
      </w:r>
      <w:r w:rsidRPr="002A22A1">
        <w:t>, 261-264.</w:t>
      </w:r>
      <w:bookmarkEnd w:id="88"/>
    </w:p>
    <w:p w14:paraId="012CE8F9" w14:textId="77777777" w:rsidR="002A22A1" w:rsidRPr="002A22A1" w:rsidRDefault="002A22A1" w:rsidP="002A22A1">
      <w:pPr>
        <w:pStyle w:val="EndNoteBibliography"/>
        <w:ind w:left="720" w:hanging="720"/>
      </w:pPr>
      <w:bookmarkStart w:id="89" w:name="_ENREF_42"/>
      <w:r w:rsidRPr="002A22A1">
        <w:t>Mote PW, Hamlet AF, Clark MP, Lettenmaier DP (2005) Declining mountain snowpack in western North America. Bulletin of the American Meteorolgical Society</w:t>
      </w:r>
      <w:r w:rsidRPr="002A22A1">
        <w:rPr>
          <w:i/>
        </w:rPr>
        <w:t>,</w:t>
      </w:r>
      <w:r w:rsidRPr="002A22A1">
        <w:t xml:space="preserve"> </w:t>
      </w:r>
      <w:r w:rsidRPr="002A22A1">
        <w:rPr>
          <w:b/>
        </w:rPr>
        <w:t>86</w:t>
      </w:r>
      <w:r w:rsidRPr="002A22A1">
        <w:t>, 39-49.</w:t>
      </w:r>
      <w:bookmarkEnd w:id="89"/>
    </w:p>
    <w:p w14:paraId="158B73AA" w14:textId="77777777" w:rsidR="002A22A1" w:rsidRPr="002A22A1" w:rsidRDefault="002A22A1" w:rsidP="002A22A1">
      <w:pPr>
        <w:pStyle w:val="EndNoteBibliography"/>
        <w:ind w:left="720" w:hanging="720"/>
      </w:pPr>
      <w:bookmarkStart w:id="90" w:name="_ENREF_43"/>
      <w:r w:rsidRPr="002A22A1">
        <w:t xml:space="preserve">Nowak RM (1991) </w:t>
      </w:r>
      <w:r w:rsidRPr="002A22A1">
        <w:rPr>
          <w:i/>
        </w:rPr>
        <w:t xml:space="preserve">Walker's Mammals of the World, </w:t>
      </w:r>
      <w:r w:rsidRPr="002A22A1">
        <w:t>Baltimore &amp; London, The John Hopkins University Press.</w:t>
      </w:r>
      <w:bookmarkEnd w:id="90"/>
    </w:p>
    <w:p w14:paraId="7683F884" w14:textId="77777777" w:rsidR="002A22A1" w:rsidRPr="002A22A1" w:rsidRDefault="002A22A1" w:rsidP="002A22A1">
      <w:pPr>
        <w:pStyle w:val="EndNoteBibliography"/>
        <w:ind w:left="720" w:hanging="720"/>
      </w:pPr>
      <w:bookmarkStart w:id="91" w:name="_ENREF_44"/>
      <w:r w:rsidRPr="002A22A1">
        <w:t>Nufio CR, Mcguire CR, Bowers MD, Guralnick RP (2010) Grasshopper community response to climatic change: variation along an elevational gradient. PLOS ONE</w:t>
      </w:r>
      <w:r w:rsidRPr="002A22A1">
        <w:rPr>
          <w:i/>
        </w:rPr>
        <w:t>,</w:t>
      </w:r>
      <w:r w:rsidRPr="002A22A1">
        <w:t xml:space="preserve"> </w:t>
      </w:r>
      <w:r w:rsidRPr="002A22A1">
        <w:rPr>
          <w:b/>
        </w:rPr>
        <w:t>5</w:t>
      </w:r>
      <w:r w:rsidRPr="002A22A1">
        <w:t>, e12977.</w:t>
      </w:r>
      <w:bookmarkEnd w:id="91"/>
    </w:p>
    <w:p w14:paraId="1D7A58FB" w14:textId="77777777" w:rsidR="002A22A1" w:rsidRPr="002A22A1" w:rsidRDefault="002A22A1" w:rsidP="002A22A1">
      <w:pPr>
        <w:pStyle w:val="EndNoteBibliography"/>
        <w:ind w:left="720" w:hanging="720"/>
      </w:pPr>
      <w:bookmarkStart w:id="92" w:name="_ENREF_45"/>
      <w:r w:rsidRPr="002A22A1">
        <w:t>Parmesan C, Yohe G (2003) A globally coherent fingerprint of climate change impacts across natural systems. Nature</w:t>
      </w:r>
      <w:r w:rsidRPr="002A22A1">
        <w:rPr>
          <w:i/>
        </w:rPr>
        <w:t>,</w:t>
      </w:r>
      <w:r w:rsidRPr="002A22A1">
        <w:t xml:space="preserve"> </w:t>
      </w:r>
      <w:r w:rsidRPr="002A22A1">
        <w:rPr>
          <w:b/>
        </w:rPr>
        <w:t>421</w:t>
      </w:r>
      <w:r w:rsidRPr="002A22A1">
        <w:t>, 37-42.</w:t>
      </w:r>
      <w:bookmarkEnd w:id="92"/>
    </w:p>
    <w:p w14:paraId="147C8B42" w14:textId="77777777" w:rsidR="002A22A1" w:rsidRPr="002A22A1" w:rsidRDefault="002A22A1" w:rsidP="002A22A1">
      <w:pPr>
        <w:pStyle w:val="EndNoteBibliography"/>
        <w:ind w:left="720" w:hanging="720"/>
      </w:pPr>
      <w:bookmarkStart w:id="93" w:name="_ENREF_46"/>
      <w:r w:rsidRPr="002A22A1">
        <w:lastRenderedPageBreak/>
        <w:t>Pauli H, Gottfried M, Grabherr G (1996) Effects of climate change on mountain ecosystems: upward shifting of mountain plants. World Resource Review</w:t>
      </w:r>
      <w:r w:rsidRPr="002A22A1">
        <w:rPr>
          <w:i/>
        </w:rPr>
        <w:t>,</w:t>
      </w:r>
      <w:r w:rsidRPr="002A22A1">
        <w:t xml:space="preserve"> </w:t>
      </w:r>
      <w:r w:rsidRPr="002A22A1">
        <w:rPr>
          <w:b/>
        </w:rPr>
        <w:t>8</w:t>
      </w:r>
      <w:r w:rsidRPr="002A22A1">
        <w:t>, 382-390.</w:t>
      </w:r>
      <w:bookmarkEnd w:id="93"/>
    </w:p>
    <w:p w14:paraId="242B66D7" w14:textId="77777777" w:rsidR="002A22A1" w:rsidRPr="002A22A1" w:rsidRDefault="002A22A1" w:rsidP="002A22A1">
      <w:pPr>
        <w:pStyle w:val="EndNoteBibliography"/>
        <w:ind w:left="720" w:hanging="720"/>
      </w:pPr>
      <w:bookmarkStart w:id="94" w:name="_ENREF_47"/>
      <w:r w:rsidRPr="002A22A1">
        <w:t>Rowe KC, Rowe KMC, Tingley MW</w:t>
      </w:r>
      <w:r w:rsidRPr="002A22A1">
        <w:rPr>
          <w:i/>
        </w:rPr>
        <w:t xml:space="preserve"> et al.</w:t>
      </w:r>
      <w:r w:rsidRPr="002A22A1">
        <w:t xml:space="preserve"> (2015) Spatially heterogeneous impact of climate change on small mammals of montane California. Proceedings of the Royal Society B: Biological Sciences</w:t>
      </w:r>
      <w:r w:rsidRPr="002A22A1">
        <w:rPr>
          <w:i/>
        </w:rPr>
        <w:t>,</w:t>
      </w:r>
      <w:r w:rsidRPr="002A22A1">
        <w:t xml:space="preserve"> </w:t>
      </w:r>
      <w:r w:rsidRPr="002A22A1">
        <w:rPr>
          <w:b/>
        </w:rPr>
        <w:t>282</w:t>
      </w:r>
      <w:r w:rsidRPr="002A22A1">
        <w:t>.</w:t>
      </w:r>
      <w:bookmarkEnd w:id="94"/>
    </w:p>
    <w:p w14:paraId="7881BF30" w14:textId="77777777" w:rsidR="002A22A1" w:rsidRPr="002A22A1" w:rsidRDefault="002A22A1" w:rsidP="002A22A1">
      <w:pPr>
        <w:pStyle w:val="EndNoteBibliography"/>
        <w:ind w:left="720" w:hanging="720"/>
      </w:pPr>
      <w:bookmarkStart w:id="95" w:name="_ENREF_48"/>
      <w:r w:rsidRPr="002A22A1">
        <w:t>Rowe RJ (2007) Legacies of land use and recent climatic change: the small mammal fauna in the mountains of Utah. The American Naturalist</w:t>
      </w:r>
      <w:r w:rsidRPr="002A22A1">
        <w:rPr>
          <w:i/>
        </w:rPr>
        <w:t>,</w:t>
      </w:r>
      <w:r w:rsidRPr="002A22A1">
        <w:t xml:space="preserve"> </w:t>
      </w:r>
      <w:r w:rsidRPr="002A22A1">
        <w:rPr>
          <w:b/>
        </w:rPr>
        <w:t>170</w:t>
      </w:r>
      <w:r w:rsidRPr="002A22A1">
        <w:t>, 242-257.</w:t>
      </w:r>
      <w:bookmarkEnd w:id="95"/>
    </w:p>
    <w:p w14:paraId="5B5255ED" w14:textId="77777777" w:rsidR="002A22A1" w:rsidRPr="002A22A1" w:rsidRDefault="002A22A1" w:rsidP="002A22A1">
      <w:pPr>
        <w:pStyle w:val="EndNoteBibliography"/>
        <w:ind w:left="720" w:hanging="720"/>
      </w:pPr>
      <w:bookmarkStart w:id="96" w:name="_ENREF_49"/>
      <w:r w:rsidRPr="002A22A1">
        <w:t>Rowe RJ, Finarelli JA, Rickart EA (2010) Range dynamics of small mammals along an elevational gradient over an 80-year interval. Global Change Biology</w:t>
      </w:r>
      <w:r w:rsidRPr="002A22A1">
        <w:rPr>
          <w:i/>
        </w:rPr>
        <w:t>,</w:t>
      </w:r>
      <w:r w:rsidRPr="002A22A1">
        <w:t xml:space="preserve"> </w:t>
      </w:r>
      <w:r w:rsidRPr="002A22A1">
        <w:rPr>
          <w:b/>
        </w:rPr>
        <w:t>16</w:t>
      </w:r>
      <w:r w:rsidRPr="002A22A1">
        <w:t>, 2930-2943.</w:t>
      </w:r>
      <w:bookmarkEnd w:id="96"/>
    </w:p>
    <w:p w14:paraId="52362624" w14:textId="77777777" w:rsidR="002A22A1" w:rsidRPr="002A22A1" w:rsidRDefault="002A22A1" w:rsidP="002A22A1">
      <w:pPr>
        <w:pStyle w:val="EndNoteBibliography"/>
        <w:ind w:left="720" w:hanging="720"/>
      </w:pPr>
      <w:bookmarkStart w:id="97" w:name="_ENREF_50"/>
      <w:r w:rsidRPr="002A22A1">
        <w:t>Smith FA, Lyons SK, Ernest SKM</w:t>
      </w:r>
      <w:r w:rsidRPr="002A22A1">
        <w:rPr>
          <w:i/>
        </w:rPr>
        <w:t xml:space="preserve"> et al.</w:t>
      </w:r>
      <w:r w:rsidRPr="002A22A1">
        <w:t xml:space="preserve"> (2003) Body mass of late Quaternary mammals. Ecology</w:t>
      </w:r>
      <w:r w:rsidRPr="002A22A1">
        <w:rPr>
          <w:i/>
        </w:rPr>
        <w:t>,</w:t>
      </w:r>
      <w:r w:rsidRPr="002A22A1">
        <w:t xml:space="preserve"> </w:t>
      </w:r>
      <w:r w:rsidRPr="002A22A1">
        <w:rPr>
          <w:b/>
        </w:rPr>
        <w:t>84</w:t>
      </w:r>
      <w:r w:rsidRPr="002A22A1">
        <w:t>, 3403.</w:t>
      </w:r>
      <w:bookmarkEnd w:id="97"/>
    </w:p>
    <w:p w14:paraId="0832E287" w14:textId="77777777" w:rsidR="002A22A1" w:rsidRPr="002A22A1" w:rsidRDefault="002A22A1" w:rsidP="002A22A1">
      <w:pPr>
        <w:pStyle w:val="EndNoteBibliography"/>
        <w:ind w:left="720" w:hanging="720"/>
      </w:pPr>
      <w:bookmarkStart w:id="98" w:name="_ENREF_51"/>
      <w:r w:rsidRPr="002A22A1">
        <w:t>Szewczyk TM, Mccain CM (2019) Disentangling elevational richness: a multi-scale hierarchical Bayesian occupancy model of Colorado ant communities. Ecography</w:t>
      </w:r>
      <w:r w:rsidRPr="002A22A1">
        <w:rPr>
          <w:i/>
        </w:rPr>
        <w:t>,</w:t>
      </w:r>
      <w:r w:rsidRPr="002A22A1">
        <w:t xml:space="preserve"> </w:t>
      </w:r>
      <w:r w:rsidRPr="002A22A1">
        <w:rPr>
          <w:b/>
        </w:rPr>
        <w:t>42</w:t>
      </w:r>
      <w:r w:rsidRPr="002A22A1">
        <w:t>, 977-988.</w:t>
      </w:r>
      <w:bookmarkEnd w:id="98"/>
    </w:p>
    <w:p w14:paraId="1CB4656E" w14:textId="77777777" w:rsidR="002A22A1" w:rsidRPr="002A22A1" w:rsidRDefault="002A22A1" w:rsidP="002A22A1">
      <w:pPr>
        <w:pStyle w:val="EndNoteBibliography"/>
        <w:ind w:left="720" w:hanging="720"/>
      </w:pPr>
      <w:bookmarkStart w:id="99" w:name="_ENREF_52"/>
      <w:r w:rsidRPr="002A22A1">
        <w:t>Team RDC (2019) R: A language and environment for statistical computing.  pp Page, Vienna, Austria, R Foundation for Statistical Computing.</w:t>
      </w:r>
      <w:bookmarkEnd w:id="99"/>
    </w:p>
    <w:p w14:paraId="6038D414" w14:textId="77777777" w:rsidR="002A22A1" w:rsidRPr="002A22A1" w:rsidRDefault="002A22A1" w:rsidP="002A22A1">
      <w:pPr>
        <w:pStyle w:val="EndNoteBibliography"/>
        <w:ind w:left="720" w:hanging="720"/>
      </w:pPr>
      <w:bookmarkStart w:id="100" w:name="_ENREF_53"/>
      <w:r w:rsidRPr="002A22A1">
        <w:t>Thomas CD, Cameron A, Green RE</w:t>
      </w:r>
      <w:r w:rsidRPr="002A22A1">
        <w:rPr>
          <w:i/>
        </w:rPr>
        <w:t xml:space="preserve"> et al.</w:t>
      </w:r>
      <w:r w:rsidRPr="002A22A1">
        <w:t xml:space="preserve"> (2004) Extinction risk from climate change. Nature</w:t>
      </w:r>
      <w:r w:rsidRPr="002A22A1">
        <w:rPr>
          <w:i/>
        </w:rPr>
        <w:t>,</w:t>
      </w:r>
      <w:r w:rsidRPr="002A22A1">
        <w:t xml:space="preserve"> </w:t>
      </w:r>
      <w:r w:rsidRPr="002A22A1">
        <w:rPr>
          <w:b/>
        </w:rPr>
        <w:t>427</w:t>
      </w:r>
      <w:r w:rsidRPr="002A22A1">
        <w:t>, 145-148.</w:t>
      </w:r>
      <w:bookmarkEnd w:id="100"/>
    </w:p>
    <w:p w14:paraId="04649F5D" w14:textId="77777777" w:rsidR="002A22A1" w:rsidRPr="002A22A1" w:rsidRDefault="002A22A1" w:rsidP="002A22A1">
      <w:pPr>
        <w:pStyle w:val="EndNoteBibliography"/>
        <w:ind w:left="720" w:hanging="720"/>
      </w:pPr>
      <w:bookmarkStart w:id="101" w:name="_ENREF_54"/>
      <w:r w:rsidRPr="002A22A1">
        <w:t>Tingley MW, Koo MS, Moritz C, Rush AC, Beissinger SR (2012) The push and pull of climate change causes heterogeneous shifts in avian elevational ranges. Global Change Biology</w:t>
      </w:r>
      <w:r w:rsidRPr="002A22A1">
        <w:rPr>
          <w:i/>
        </w:rPr>
        <w:t>,</w:t>
      </w:r>
      <w:r w:rsidRPr="002A22A1">
        <w:t xml:space="preserve"> </w:t>
      </w:r>
      <w:r w:rsidRPr="002A22A1">
        <w:rPr>
          <w:b/>
        </w:rPr>
        <w:t>18</w:t>
      </w:r>
      <w:r w:rsidRPr="002A22A1">
        <w:t>, 3279-3290.</w:t>
      </w:r>
      <w:bookmarkEnd w:id="101"/>
    </w:p>
    <w:p w14:paraId="0F1F6F3A" w14:textId="77777777" w:rsidR="002A22A1" w:rsidRPr="002A22A1" w:rsidRDefault="002A22A1" w:rsidP="002A22A1">
      <w:pPr>
        <w:pStyle w:val="EndNoteBibliography"/>
        <w:ind w:left="720" w:hanging="720"/>
      </w:pPr>
      <w:bookmarkStart w:id="102" w:name="_ENREF_55"/>
      <w:r w:rsidRPr="002A22A1">
        <w:t>Trenberth KE, Jones PD, Ambenje P</w:t>
      </w:r>
      <w:r w:rsidRPr="002A22A1">
        <w:rPr>
          <w:i/>
        </w:rPr>
        <w:t xml:space="preserve"> et al.</w:t>
      </w:r>
      <w:r w:rsidRPr="002A22A1">
        <w:t xml:space="preserve"> (2007) Observations: Surface and Atmospheric Climate Change. In: </w:t>
      </w:r>
      <w:r w:rsidRPr="002A22A1">
        <w:rPr>
          <w:i/>
        </w:rPr>
        <w:t xml:space="preserve">Climate Change 2007: The Physical Science Basis. Contribution of Working Group I to the Fourth Assessment Report of the Intergovernmental Panel on </w:t>
      </w:r>
      <w:r w:rsidRPr="002A22A1">
        <w:rPr>
          <w:i/>
        </w:rPr>
        <w:lastRenderedPageBreak/>
        <w:t xml:space="preserve">Climate Change. </w:t>
      </w:r>
      <w:r w:rsidRPr="002A22A1">
        <w:t>(ed Solomon S, D. Qin, M. Manning, Z. Chen, M. Marquis, K.B. Averyt, M. Tignor and H.L. Miller) pp Page. Cambridge, United Kingdom and New York, NY, USA, Cambridge University Press.</w:t>
      </w:r>
      <w:bookmarkEnd w:id="102"/>
    </w:p>
    <w:p w14:paraId="0329D581" w14:textId="77777777" w:rsidR="002A22A1" w:rsidRPr="002A22A1" w:rsidRDefault="002A22A1" w:rsidP="002A22A1">
      <w:pPr>
        <w:pStyle w:val="EndNoteBibliography"/>
        <w:ind w:left="720" w:hanging="720"/>
      </w:pPr>
      <w:bookmarkStart w:id="103" w:name="_ENREF_56"/>
      <w:r w:rsidRPr="002A22A1">
        <w:t xml:space="preserve">Usgcrp (2009) Global climate change impacts in the United States. </w:t>
      </w:r>
      <w:r w:rsidRPr="002A22A1">
        <w:rPr>
          <w:i/>
        </w:rPr>
        <w:t xml:space="preserve"> </w:t>
      </w:r>
      <w:r w:rsidRPr="002A22A1">
        <w:t>(eds Karl TR, Melillo JM, Peterson TC) pp Page, New York, NY, United States Global Change Research Program.</w:t>
      </w:r>
      <w:bookmarkEnd w:id="103"/>
    </w:p>
    <w:p w14:paraId="0B82B739" w14:textId="77777777" w:rsidR="002A22A1" w:rsidRPr="002A22A1" w:rsidRDefault="002A22A1" w:rsidP="002A22A1">
      <w:pPr>
        <w:pStyle w:val="EndNoteBibliography"/>
        <w:ind w:left="720" w:hanging="720"/>
      </w:pPr>
      <w:bookmarkStart w:id="104" w:name="_ENREF_57"/>
      <w:r w:rsidRPr="002A22A1">
        <w:t>Walther GR, Berger S, Sykes MT (2005) An ecological 'footprint' of climate change. Proceedings of the Royal Society B-Biological Sciences</w:t>
      </w:r>
      <w:r w:rsidRPr="002A22A1">
        <w:rPr>
          <w:i/>
        </w:rPr>
        <w:t>,</w:t>
      </w:r>
      <w:r w:rsidRPr="002A22A1">
        <w:t xml:space="preserve"> </w:t>
      </w:r>
      <w:r w:rsidRPr="002A22A1">
        <w:rPr>
          <w:b/>
        </w:rPr>
        <w:t>272</w:t>
      </w:r>
      <w:r w:rsidRPr="002A22A1">
        <w:t>, 1427-1432.</w:t>
      </w:r>
      <w:bookmarkEnd w:id="104"/>
    </w:p>
    <w:p w14:paraId="399F648A" w14:textId="77777777" w:rsidR="002A22A1" w:rsidRPr="002A22A1" w:rsidRDefault="002A22A1" w:rsidP="002A22A1">
      <w:pPr>
        <w:pStyle w:val="EndNoteBibliography"/>
        <w:ind w:left="720" w:hanging="720"/>
      </w:pPr>
      <w:bookmarkStart w:id="105" w:name="_ENREF_58"/>
      <w:r w:rsidRPr="002A22A1">
        <w:t>Wieczorek J, Guo Q, Hijmans R (2004) The point-radius method for georeferencing locality descriptions and calculating associated uncertainty. International Journal of Geographical Information Science</w:t>
      </w:r>
      <w:r w:rsidRPr="002A22A1">
        <w:rPr>
          <w:i/>
        </w:rPr>
        <w:t>,</w:t>
      </w:r>
      <w:r w:rsidRPr="002A22A1">
        <w:t xml:space="preserve"> </w:t>
      </w:r>
      <w:r w:rsidRPr="002A22A1">
        <w:rPr>
          <w:b/>
        </w:rPr>
        <w:t>18</w:t>
      </w:r>
      <w:r w:rsidRPr="002A22A1">
        <w:t>, 745-767.</w:t>
      </w:r>
      <w:bookmarkEnd w:id="105"/>
    </w:p>
    <w:p w14:paraId="7578273E" w14:textId="77777777" w:rsidR="002A22A1" w:rsidRPr="002A22A1" w:rsidRDefault="002A22A1" w:rsidP="002A22A1">
      <w:pPr>
        <w:pStyle w:val="EndNoteBibliography"/>
        <w:ind w:left="720" w:hanging="720"/>
      </w:pPr>
      <w:bookmarkStart w:id="106" w:name="_ENREF_59"/>
      <w:r w:rsidRPr="002A22A1">
        <w:t xml:space="preserve">Wilson DE, Reeder DM (eds) (2005) </w:t>
      </w:r>
      <w:r w:rsidRPr="002A22A1">
        <w:rPr>
          <w:i/>
        </w:rPr>
        <w:t>Mammal Species of the World. A Taxonomic and Geographic Reference</w:t>
      </w:r>
      <w:r w:rsidRPr="002A22A1">
        <w:t>, Johns Hopkins University Press.</w:t>
      </w:r>
      <w:bookmarkEnd w:id="106"/>
    </w:p>
    <w:p w14:paraId="5F7525F5" w14:textId="32E0CF29" w:rsidR="00974705" w:rsidRDefault="003F0D46" w:rsidP="00016CD1">
      <w:pPr>
        <w:spacing w:line="480" w:lineRule="auto"/>
      </w:pPr>
      <w:r>
        <w:fldChar w:fldCharType="end"/>
      </w:r>
    </w:p>
    <w:p w14:paraId="2FF3A75B" w14:textId="0F44DA3E" w:rsidR="00016CD1" w:rsidRPr="00FE27AE" w:rsidRDefault="00016CD1" w:rsidP="00016CD1">
      <w:pPr>
        <w:spacing w:line="480" w:lineRule="auto"/>
        <w:rPr>
          <w:b/>
        </w:rPr>
      </w:pPr>
      <w:r w:rsidRPr="00FE27AE">
        <w:rPr>
          <w:b/>
        </w:rPr>
        <w:t>Supporting Information Legends</w:t>
      </w:r>
    </w:p>
    <w:p w14:paraId="60789E32" w14:textId="4BA12B97" w:rsidR="0026161A" w:rsidRDefault="00974705" w:rsidP="0026161A">
      <w:pPr>
        <w:spacing w:line="480" w:lineRule="auto"/>
        <w:rPr>
          <w:color w:val="181512"/>
        </w:rPr>
      </w:pPr>
      <w:r w:rsidRPr="00974705">
        <w:rPr>
          <w:b/>
        </w:rPr>
        <w:t xml:space="preserve">Appendix S1. </w:t>
      </w:r>
      <w:r w:rsidR="00016CD1" w:rsidRPr="00974705">
        <w:rPr>
          <w:b/>
        </w:rPr>
        <w:t>Supplementary Methods</w:t>
      </w:r>
      <w:r w:rsidRPr="00974705">
        <w:rPr>
          <w:b/>
        </w:rPr>
        <w:t>:</w:t>
      </w:r>
      <w:r w:rsidR="00016CD1" w:rsidRPr="00974705">
        <w:rPr>
          <w:b/>
        </w:rPr>
        <w:t xml:space="preserve"> Figure S1</w:t>
      </w:r>
      <w:r w:rsidRPr="00974705">
        <w:rPr>
          <w:b/>
        </w:rPr>
        <w:t>.1.</w:t>
      </w:r>
      <w:r w:rsidR="00016CD1" w:rsidRPr="00974705">
        <w:rPr>
          <w:b/>
        </w:rPr>
        <w:t xml:space="preserve"> </w:t>
      </w:r>
      <w:r w:rsidRPr="00974705">
        <w:t>Map of contemporary sampling localities by authors</w:t>
      </w:r>
      <w:r w:rsidR="00016CD1" w:rsidRPr="00974705">
        <w:t xml:space="preserve">; </w:t>
      </w:r>
      <w:r w:rsidR="00016CD1" w:rsidRPr="00974705">
        <w:rPr>
          <w:b/>
        </w:rPr>
        <w:t>Figure S</w:t>
      </w:r>
      <w:r w:rsidRPr="00974705">
        <w:rPr>
          <w:b/>
        </w:rPr>
        <w:t>1.</w:t>
      </w:r>
      <w:r w:rsidR="00016CD1" w:rsidRPr="00974705">
        <w:rPr>
          <w:b/>
        </w:rPr>
        <w:t>2</w:t>
      </w:r>
      <w:r w:rsidRPr="00974705">
        <w:rPr>
          <w:b/>
        </w:rPr>
        <w:t>.</w:t>
      </w:r>
      <w:r w:rsidR="00016CD1" w:rsidRPr="00974705">
        <w:rPr>
          <w:b/>
        </w:rPr>
        <w:t xml:space="preserve"> </w:t>
      </w:r>
      <w:r w:rsidRPr="00974705">
        <w:t>Elevational sampling distributions</w:t>
      </w:r>
      <w:r w:rsidR="00016CD1" w:rsidRPr="00974705">
        <w:rPr>
          <w:b/>
        </w:rPr>
        <w:t>; Table S1</w:t>
      </w:r>
      <w:r w:rsidRPr="00974705">
        <w:rPr>
          <w:b/>
        </w:rPr>
        <w:t>.1.</w:t>
      </w:r>
      <w:r w:rsidR="00016CD1" w:rsidRPr="00974705">
        <w:rPr>
          <w:b/>
        </w:rPr>
        <w:t xml:space="preserve"> </w:t>
      </w:r>
      <w:r w:rsidRPr="00974705">
        <w:t xml:space="preserve">Phylogenetic signal </w:t>
      </w:r>
      <w:r w:rsidR="00016CD1" w:rsidRPr="00974705">
        <w:t xml:space="preserve">statistics; </w:t>
      </w:r>
      <w:r w:rsidR="004E36EF">
        <w:t xml:space="preserve">R code for Bayesian undersampling model. </w:t>
      </w:r>
      <w:r w:rsidR="00016CD1" w:rsidRPr="00974705">
        <w:rPr>
          <w:b/>
        </w:rPr>
        <w:t>Appendix S</w:t>
      </w:r>
      <w:r w:rsidRPr="00974705">
        <w:rPr>
          <w:b/>
        </w:rPr>
        <w:t>2.</w:t>
      </w:r>
      <w:r w:rsidR="00016CD1" w:rsidRPr="00974705">
        <w:rPr>
          <w:b/>
        </w:rPr>
        <w:t xml:space="preserve"> </w:t>
      </w:r>
      <w:r w:rsidRPr="00974705">
        <w:t>Dataset of species, traits, samples, range limits and shifts</w:t>
      </w:r>
      <w:r w:rsidR="00016CD1" w:rsidRPr="00974705">
        <w:t xml:space="preserve">; </w:t>
      </w:r>
      <w:r w:rsidR="00016CD1" w:rsidRPr="00974705">
        <w:rPr>
          <w:b/>
        </w:rPr>
        <w:t>Appendix S</w:t>
      </w:r>
      <w:r w:rsidRPr="00974705">
        <w:rPr>
          <w:b/>
        </w:rPr>
        <w:t>3</w:t>
      </w:r>
      <w:r w:rsidRPr="00974705">
        <w:t xml:space="preserve">. </w:t>
      </w:r>
      <w:r w:rsidRPr="00974705">
        <w:rPr>
          <w:b/>
        </w:rPr>
        <w:t>Supplementary Results: Figure S3.1.</w:t>
      </w:r>
      <w:r w:rsidRPr="00974705">
        <w:t xml:space="preserve"> Range comparison for rare and under-sampled species.</w:t>
      </w:r>
      <w:r w:rsidR="0026161A">
        <w:t xml:space="preserve"> </w:t>
      </w:r>
      <w:r w:rsidR="0026161A" w:rsidRPr="0026161A">
        <w:rPr>
          <w:b/>
        </w:rPr>
        <w:t>Figure S3.2.</w:t>
      </w:r>
      <w:r w:rsidR="0026161A">
        <w:t xml:space="preserve"> </w:t>
      </w:r>
      <w:r w:rsidR="0026161A">
        <w:rPr>
          <w:bCs/>
          <w:color w:val="181512"/>
        </w:rPr>
        <w:t>Sums of range gains and losses, and number of historical species across the two mountains.</w:t>
      </w:r>
    </w:p>
    <w:p w14:paraId="6160195D" w14:textId="6DCA41CF" w:rsidR="00016CD1" w:rsidRDefault="00016CD1" w:rsidP="00016CD1">
      <w:pPr>
        <w:spacing w:line="480" w:lineRule="auto"/>
      </w:pPr>
    </w:p>
    <w:p w14:paraId="09113614" w14:textId="77777777" w:rsidR="00016CD1" w:rsidRPr="00BF094E" w:rsidRDefault="00016CD1" w:rsidP="00016CD1">
      <w:pPr>
        <w:spacing w:line="480" w:lineRule="auto"/>
        <w:rPr>
          <w:b/>
        </w:rPr>
      </w:pPr>
    </w:p>
    <w:p w14:paraId="7D1A5AE7" w14:textId="44C3C89B" w:rsidR="00F571AA" w:rsidRDefault="00181EA9" w:rsidP="00CE6F0E">
      <w:pPr>
        <w:spacing w:line="480" w:lineRule="auto"/>
        <w:rPr>
          <w:rFonts w:ascii="Arial" w:hAnsi="Arial" w:cs="Arial"/>
          <w:b/>
        </w:rPr>
      </w:pPr>
      <w:r w:rsidRPr="004D35F3">
        <w:rPr>
          <w:rFonts w:ascii="Arial" w:hAnsi="Arial" w:cs="Arial"/>
          <w:b/>
        </w:rPr>
        <w:t>Figure Legends</w:t>
      </w:r>
    </w:p>
    <w:p w14:paraId="25F3BE3F" w14:textId="334406B5" w:rsidR="008C6FE0" w:rsidRDefault="008C6FE0" w:rsidP="00CE6F0E">
      <w:pPr>
        <w:spacing w:line="480" w:lineRule="auto"/>
        <w:rPr>
          <w:bCs/>
          <w:color w:val="181512"/>
        </w:rPr>
      </w:pPr>
      <w:r w:rsidRPr="000424B2">
        <w:rPr>
          <w:rFonts w:asciiTheme="minorHAnsi" w:hAnsiTheme="minorHAnsi"/>
          <w:b/>
          <w:color w:val="181512"/>
        </w:rPr>
        <w:lastRenderedPageBreak/>
        <w:t>Fig</w:t>
      </w:r>
      <w:r>
        <w:rPr>
          <w:rFonts w:asciiTheme="minorHAnsi" w:hAnsiTheme="minorHAnsi"/>
          <w:b/>
          <w:color w:val="181512"/>
        </w:rPr>
        <w:t>.</w:t>
      </w:r>
      <w:r w:rsidRPr="000424B2">
        <w:rPr>
          <w:rFonts w:asciiTheme="minorHAnsi" w:hAnsiTheme="minorHAnsi"/>
          <w:b/>
          <w:color w:val="181512"/>
        </w:rPr>
        <w:t xml:space="preserve"> </w:t>
      </w:r>
      <w:r>
        <w:rPr>
          <w:rFonts w:asciiTheme="minorHAnsi" w:hAnsiTheme="minorHAnsi"/>
          <w:b/>
          <w:color w:val="181512"/>
        </w:rPr>
        <w:t xml:space="preserve">1. </w:t>
      </w:r>
      <w:r w:rsidR="005857BF" w:rsidRPr="005857BF">
        <w:rPr>
          <w:color w:val="181512"/>
        </w:rPr>
        <w:t>Expected and unexpected responses to anthropogenic warming</w:t>
      </w:r>
      <w:r w:rsidR="005857BF">
        <w:rPr>
          <w:color w:val="181512"/>
        </w:rPr>
        <w:t xml:space="preserve"> on mountains</w:t>
      </w:r>
      <w:r w:rsidR="005857BF" w:rsidRPr="005857BF">
        <w:rPr>
          <w:color w:val="181512"/>
        </w:rPr>
        <w:t>.</w:t>
      </w:r>
      <w:r w:rsidR="005857BF">
        <w:rPr>
          <w:rFonts w:asciiTheme="minorHAnsi" w:hAnsiTheme="minorHAnsi"/>
          <w:b/>
          <w:color w:val="181512"/>
        </w:rPr>
        <w:t xml:space="preserve"> </w:t>
      </w:r>
      <w:r w:rsidRPr="008C6FE0">
        <w:rPr>
          <w:color w:val="181512"/>
        </w:rPr>
        <w:t xml:space="preserve">Potential </w:t>
      </w:r>
      <w:r w:rsidR="00EF60D1">
        <w:rPr>
          <w:color w:val="181512"/>
        </w:rPr>
        <w:t xml:space="preserve">upward </w:t>
      </w:r>
      <w:r w:rsidRPr="008C6FE0">
        <w:rPr>
          <w:color w:val="181512"/>
        </w:rPr>
        <w:t>e</w:t>
      </w:r>
      <w:r w:rsidRPr="008C6FE0">
        <w:rPr>
          <w:bCs/>
          <w:color w:val="181512"/>
        </w:rPr>
        <w:t>levational</w:t>
      </w:r>
      <w:r>
        <w:rPr>
          <w:bCs/>
          <w:color w:val="181512"/>
        </w:rPr>
        <w:t xml:space="preserve"> range contractions</w:t>
      </w:r>
      <w:r w:rsidR="00EF60D1">
        <w:rPr>
          <w:bCs/>
          <w:color w:val="181512"/>
        </w:rPr>
        <w:t xml:space="preserve"> and shifts </w:t>
      </w:r>
      <w:r w:rsidR="005857BF">
        <w:rPr>
          <w:bCs/>
          <w:color w:val="181512"/>
        </w:rPr>
        <w:t>based on changes in</w:t>
      </w:r>
      <w:r w:rsidR="00EF60D1">
        <w:rPr>
          <w:bCs/>
          <w:color w:val="181512"/>
        </w:rPr>
        <w:t xml:space="preserve"> the lower range limit, the upper range limit or both range limits</w:t>
      </w:r>
      <w:r>
        <w:rPr>
          <w:bCs/>
          <w:color w:val="181512"/>
        </w:rPr>
        <w:t xml:space="preserve"> that are tracking</w:t>
      </w:r>
      <w:r w:rsidR="00EF60D1">
        <w:rPr>
          <w:bCs/>
          <w:color w:val="181512"/>
        </w:rPr>
        <w:t xml:space="preserve"> cooler temperatures upslope with anthropogenic warming (upper panel: </w:t>
      </w:r>
      <w:r w:rsidR="005857BF">
        <w:rPr>
          <w:bCs/>
          <w:color w:val="181512"/>
        </w:rPr>
        <w:t>e</w:t>
      </w:r>
      <w:r w:rsidR="00EF60D1">
        <w:rPr>
          <w:bCs/>
          <w:color w:val="181512"/>
        </w:rPr>
        <w:t xml:space="preserve">xpected contemporary responses). And potential </w:t>
      </w:r>
      <w:r w:rsidR="005857BF">
        <w:rPr>
          <w:bCs/>
          <w:color w:val="181512"/>
        </w:rPr>
        <w:t xml:space="preserve">lack of </w:t>
      </w:r>
      <w:r w:rsidR="00EF60D1">
        <w:rPr>
          <w:bCs/>
          <w:color w:val="181512"/>
        </w:rPr>
        <w:t xml:space="preserve">change or downward </w:t>
      </w:r>
      <w:r w:rsidR="00EF60D1" w:rsidRPr="008C6FE0">
        <w:rPr>
          <w:color w:val="181512"/>
        </w:rPr>
        <w:t>e</w:t>
      </w:r>
      <w:r w:rsidR="00EF60D1" w:rsidRPr="008C6FE0">
        <w:rPr>
          <w:bCs/>
          <w:color w:val="181512"/>
        </w:rPr>
        <w:t>levational</w:t>
      </w:r>
      <w:r w:rsidR="00EF60D1">
        <w:rPr>
          <w:bCs/>
          <w:color w:val="181512"/>
        </w:rPr>
        <w:t xml:space="preserve"> range contractions and shifts </w:t>
      </w:r>
      <w:r w:rsidR="005857BF">
        <w:rPr>
          <w:bCs/>
          <w:color w:val="181512"/>
        </w:rPr>
        <w:t xml:space="preserve">based on changes in </w:t>
      </w:r>
      <w:r w:rsidR="00EF60D1">
        <w:rPr>
          <w:bCs/>
          <w:color w:val="181512"/>
        </w:rPr>
        <w:t xml:space="preserve">one or both range limits that are not expected if species are tracking a warming climate (lower panel: </w:t>
      </w:r>
      <w:r w:rsidR="005857BF">
        <w:rPr>
          <w:bCs/>
          <w:color w:val="181512"/>
        </w:rPr>
        <w:t>u</w:t>
      </w:r>
      <w:r w:rsidR="00EF60D1">
        <w:rPr>
          <w:bCs/>
          <w:color w:val="181512"/>
        </w:rPr>
        <w:t>nexpected contemporary responses). The montane color gradient</w:t>
      </w:r>
      <w:r w:rsidR="005857BF">
        <w:rPr>
          <w:bCs/>
          <w:color w:val="181512"/>
        </w:rPr>
        <w:t xml:space="preserve"> (triangle)</w:t>
      </w:r>
      <w:r w:rsidR="00EF60D1">
        <w:rPr>
          <w:bCs/>
          <w:color w:val="181512"/>
        </w:rPr>
        <w:t xml:space="preserve"> depicts the temperature change with increasing elevation from warm (red) to cool (blue). Historical ranges are shown as black lines and contemporary ranges shown in blue (expected upward responses), red (unexpected downward responses) or grey (no change). Dashed gray lines indicate where range end points occur at equivalent elevations.</w:t>
      </w:r>
    </w:p>
    <w:p w14:paraId="59349BC9" w14:textId="77777777" w:rsidR="00EF60D1" w:rsidRPr="00BF094E" w:rsidRDefault="00EF60D1" w:rsidP="00CE6F0E">
      <w:pPr>
        <w:spacing w:line="480" w:lineRule="auto"/>
        <w:rPr>
          <w:b/>
        </w:rPr>
      </w:pPr>
    </w:p>
    <w:p w14:paraId="771E4A46" w14:textId="4B6D2D2D" w:rsidR="00181EA9" w:rsidRDefault="00181EA9" w:rsidP="00181EA9">
      <w:pPr>
        <w:autoSpaceDE w:val="0"/>
        <w:autoSpaceDN w:val="0"/>
        <w:adjustRightInd w:val="0"/>
        <w:spacing w:line="480" w:lineRule="auto"/>
        <w:rPr>
          <w:color w:val="181512"/>
        </w:rPr>
      </w:pPr>
      <w:r w:rsidRPr="000424B2">
        <w:rPr>
          <w:rFonts w:asciiTheme="minorHAnsi" w:hAnsiTheme="minorHAnsi"/>
          <w:b/>
          <w:color w:val="181512"/>
        </w:rPr>
        <w:t>Fig</w:t>
      </w:r>
      <w:r w:rsidR="00CE6F0E">
        <w:rPr>
          <w:rFonts w:asciiTheme="minorHAnsi" w:hAnsiTheme="minorHAnsi"/>
          <w:b/>
          <w:color w:val="181512"/>
        </w:rPr>
        <w:t>.</w:t>
      </w:r>
      <w:r w:rsidR="00C9174A" w:rsidRPr="000424B2">
        <w:rPr>
          <w:rFonts w:asciiTheme="minorHAnsi" w:hAnsiTheme="minorHAnsi"/>
          <w:b/>
          <w:color w:val="181512"/>
        </w:rPr>
        <w:t xml:space="preserve"> </w:t>
      </w:r>
      <w:r w:rsidR="008C6FE0">
        <w:rPr>
          <w:rFonts w:asciiTheme="minorHAnsi" w:hAnsiTheme="minorHAnsi"/>
          <w:b/>
          <w:color w:val="181512"/>
        </w:rPr>
        <w:t>2</w:t>
      </w:r>
      <w:r w:rsidR="00CE6F0E">
        <w:rPr>
          <w:rFonts w:asciiTheme="minorHAnsi" w:hAnsiTheme="minorHAnsi"/>
          <w:b/>
          <w:color w:val="181512"/>
        </w:rPr>
        <w:t>.</w:t>
      </w:r>
      <w:r w:rsidR="000424B2" w:rsidRPr="000424B2">
        <w:rPr>
          <w:color w:val="181512"/>
        </w:rPr>
        <w:t xml:space="preserve"> </w:t>
      </w:r>
      <w:r w:rsidR="00CA4A3A">
        <w:rPr>
          <w:bCs/>
          <w:color w:val="181512"/>
        </w:rPr>
        <w:t xml:space="preserve">A map of the historical (circles) and contemporary (stars) sampling localities within the two mountainous regions, the Front Range Mountains (right) and San Juan Mountains (left), in Colorado, USA (greyscale inset). The thin </w:t>
      </w:r>
      <w:r w:rsidR="00957726">
        <w:rPr>
          <w:bCs/>
          <w:color w:val="181512"/>
        </w:rPr>
        <w:t xml:space="preserve">black </w:t>
      </w:r>
      <w:r w:rsidR="00CA4A3A">
        <w:rPr>
          <w:bCs/>
          <w:color w:val="181512"/>
        </w:rPr>
        <w:t>lines denote the county boundaries in each region. In the Front Ran</w:t>
      </w:r>
      <w:r w:rsidR="005857BF">
        <w:rPr>
          <w:bCs/>
          <w:color w:val="181512"/>
        </w:rPr>
        <w:t>ge, the counties are Larimer County in the north and Boulder County</w:t>
      </w:r>
      <w:r w:rsidR="00CA4A3A">
        <w:rPr>
          <w:bCs/>
          <w:color w:val="181512"/>
        </w:rPr>
        <w:t xml:space="preserve"> in the south. In the San Ju</w:t>
      </w:r>
      <w:r w:rsidR="005857BF">
        <w:rPr>
          <w:bCs/>
          <w:color w:val="181512"/>
        </w:rPr>
        <w:t>ans, the counties are Dolores County in the northwest, Montezuma County</w:t>
      </w:r>
      <w:r w:rsidR="00CA4A3A">
        <w:rPr>
          <w:bCs/>
          <w:color w:val="181512"/>
        </w:rPr>
        <w:t xml:space="preserve"> in t</w:t>
      </w:r>
      <w:r w:rsidR="005857BF">
        <w:rPr>
          <w:bCs/>
          <w:color w:val="181512"/>
        </w:rPr>
        <w:t>he southwest, San Juan County</w:t>
      </w:r>
      <w:r w:rsidR="00CA4A3A">
        <w:rPr>
          <w:bCs/>
          <w:color w:val="181512"/>
        </w:rPr>
        <w:t xml:space="preserve"> in the northeast of the figure and La Plata </w:t>
      </w:r>
      <w:r w:rsidR="005857BF">
        <w:rPr>
          <w:bCs/>
          <w:color w:val="181512"/>
        </w:rPr>
        <w:t xml:space="preserve">County </w:t>
      </w:r>
      <w:r w:rsidR="00CA4A3A">
        <w:rPr>
          <w:bCs/>
          <w:color w:val="181512"/>
        </w:rPr>
        <w:t xml:space="preserve">in the southeast of the figure. The background gradations of color depict the elevational change in each region with the dark pink as the lowest elevations and the dark green as the highest elevations. For the author’s contemporary sampling </w:t>
      </w:r>
      <w:r w:rsidR="00957726">
        <w:rPr>
          <w:bCs/>
          <w:color w:val="181512"/>
        </w:rPr>
        <w:t>sites</w:t>
      </w:r>
      <w:r w:rsidR="00CA4A3A">
        <w:rPr>
          <w:bCs/>
          <w:color w:val="181512"/>
        </w:rPr>
        <w:t xml:space="preserve"> only, see Figure S1.1.</w:t>
      </w:r>
    </w:p>
    <w:p w14:paraId="60145118" w14:textId="77777777" w:rsidR="00D867A1" w:rsidRDefault="00D867A1" w:rsidP="00181EA9">
      <w:pPr>
        <w:autoSpaceDE w:val="0"/>
        <w:autoSpaceDN w:val="0"/>
        <w:adjustRightInd w:val="0"/>
        <w:spacing w:line="480" w:lineRule="auto"/>
        <w:rPr>
          <w:color w:val="181512"/>
        </w:rPr>
      </w:pPr>
    </w:p>
    <w:p w14:paraId="0677F4B1" w14:textId="50C6912E" w:rsidR="00C55258" w:rsidRDefault="00F571AA" w:rsidP="00181EA9">
      <w:pPr>
        <w:spacing w:line="480" w:lineRule="auto"/>
        <w:rPr>
          <w:color w:val="181512"/>
        </w:rPr>
      </w:pPr>
      <w:r w:rsidRPr="000424B2">
        <w:rPr>
          <w:rFonts w:asciiTheme="minorHAnsi" w:hAnsiTheme="minorHAnsi"/>
          <w:b/>
          <w:color w:val="181512"/>
        </w:rPr>
        <w:lastRenderedPageBreak/>
        <w:t>Fig</w:t>
      </w:r>
      <w:r w:rsidR="00CE6F0E">
        <w:rPr>
          <w:rFonts w:asciiTheme="minorHAnsi" w:hAnsiTheme="minorHAnsi"/>
          <w:b/>
          <w:color w:val="181512"/>
        </w:rPr>
        <w:t>.</w:t>
      </w:r>
      <w:r w:rsidRPr="000424B2">
        <w:rPr>
          <w:rFonts w:asciiTheme="minorHAnsi" w:hAnsiTheme="minorHAnsi"/>
          <w:b/>
          <w:color w:val="181512"/>
        </w:rPr>
        <w:t xml:space="preserve"> </w:t>
      </w:r>
      <w:r w:rsidR="008C6FE0">
        <w:rPr>
          <w:rFonts w:asciiTheme="minorHAnsi" w:hAnsiTheme="minorHAnsi"/>
          <w:b/>
          <w:color w:val="181512"/>
        </w:rPr>
        <w:t>3</w:t>
      </w:r>
      <w:r w:rsidR="00CE6F0E">
        <w:rPr>
          <w:rFonts w:asciiTheme="minorHAnsi" w:hAnsiTheme="minorHAnsi"/>
          <w:b/>
          <w:color w:val="181512"/>
        </w:rPr>
        <w:t>.</w:t>
      </w:r>
      <w:r w:rsidRPr="000424B2">
        <w:rPr>
          <w:color w:val="181512"/>
        </w:rPr>
        <w:t xml:space="preserve"> </w:t>
      </w:r>
      <w:r w:rsidR="000E223F">
        <w:rPr>
          <w:bCs/>
          <w:color w:val="181512"/>
        </w:rPr>
        <w:t>Paired h</w:t>
      </w:r>
      <w:r w:rsidR="00CA4A3A">
        <w:rPr>
          <w:bCs/>
          <w:color w:val="181512"/>
        </w:rPr>
        <w:t xml:space="preserve">istorical </w:t>
      </w:r>
      <w:r w:rsidR="000E223F">
        <w:rPr>
          <w:bCs/>
          <w:color w:val="181512"/>
        </w:rPr>
        <w:t xml:space="preserve">(left) </w:t>
      </w:r>
      <w:r w:rsidR="00CA4A3A">
        <w:rPr>
          <w:bCs/>
          <w:color w:val="181512"/>
        </w:rPr>
        <w:t>and contemporary</w:t>
      </w:r>
      <w:r w:rsidR="000E223F">
        <w:rPr>
          <w:bCs/>
          <w:color w:val="181512"/>
        </w:rPr>
        <w:t xml:space="preserve"> (right)</w:t>
      </w:r>
      <w:r w:rsidR="00CA4A3A">
        <w:rPr>
          <w:bCs/>
          <w:color w:val="181512"/>
        </w:rPr>
        <w:t xml:space="preserve"> elevational ranges of the included small mammal species on the (A) Front Range Mountains, and the (B) San Juan Mountains. </w:t>
      </w:r>
      <w:r w:rsidR="005857BF">
        <w:rPr>
          <w:bCs/>
          <w:color w:val="181512"/>
        </w:rPr>
        <w:t xml:space="preserve">The sum of the range shifts and contractions for upward or downward change (C). </w:t>
      </w:r>
      <w:r w:rsidR="00CA4A3A">
        <w:rPr>
          <w:bCs/>
          <w:color w:val="181512"/>
        </w:rPr>
        <w:t>The species are arrayed across the x-axis by</w:t>
      </w:r>
      <w:r w:rsidR="000E223F">
        <w:rPr>
          <w:bCs/>
          <w:color w:val="181512"/>
        </w:rPr>
        <w:t xml:space="preserve"> the contemporary</w:t>
      </w:r>
      <w:r w:rsidR="00CA4A3A">
        <w:rPr>
          <w:bCs/>
          <w:color w:val="181512"/>
        </w:rPr>
        <w:t xml:space="preserve"> climate change response (local extirpation</w:t>
      </w:r>
      <w:r w:rsidR="000E223F">
        <w:rPr>
          <w:bCs/>
          <w:color w:val="181512"/>
        </w:rPr>
        <w:t xml:space="preserve"> = zeros</w:t>
      </w:r>
      <w:r w:rsidR="00CA4A3A">
        <w:rPr>
          <w:bCs/>
          <w:color w:val="181512"/>
        </w:rPr>
        <w:t>, range midpoint shift downward</w:t>
      </w:r>
      <w:r w:rsidR="000E223F">
        <w:rPr>
          <w:bCs/>
          <w:color w:val="181512"/>
        </w:rPr>
        <w:t xml:space="preserve"> = red</w:t>
      </w:r>
      <w:r w:rsidR="00CA4A3A">
        <w:rPr>
          <w:bCs/>
          <w:color w:val="181512"/>
        </w:rPr>
        <w:t>, no change</w:t>
      </w:r>
      <w:r w:rsidR="000E223F">
        <w:rPr>
          <w:bCs/>
          <w:color w:val="181512"/>
        </w:rPr>
        <w:t xml:space="preserve"> = grey</w:t>
      </w:r>
      <w:r w:rsidR="00CA4A3A">
        <w:rPr>
          <w:bCs/>
          <w:color w:val="181512"/>
        </w:rPr>
        <w:t>, and range midpoint shift upward</w:t>
      </w:r>
      <w:r w:rsidR="000E223F">
        <w:rPr>
          <w:bCs/>
          <w:color w:val="181512"/>
        </w:rPr>
        <w:t>= blue</w:t>
      </w:r>
      <w:r w:rsidR="00CA4A3A">
        <w:rPr>
          <w:bCs/>
          <w:color w:val="181512"/>
        </w:rPr>
        <w:t>)</w:t>
      </w:r>
      <w:r w:rsidR="00ED5B2D">
        <w:rPr>
          <w:bCs/>
          <w:color w:val="181512"/>
        </w:rPr>
        <w:t xml:space="preserve">. The </w:t>
      </w:r>
      <w:r w:rsidR="000E223F">
        <w:rPr>
          <w:bCs/>
          <w:color w:val="181512"/>
        </w:rPr>
        <w:t xml:space="preserve">empirical ranges based on the minimum and maximum specimen or literature localities are in thick bars and the Bayesian 95% limits based on the undersampling models are in thin extensions. Species names denoted by first initial of </w:t>
      </w:r>
      <w:r w:rsidR="00957726">
        <w:rPr>
          <w:bCs/>
          <w:color w:val="181512"/>
        </w:rPr>
        <w:t xml:space="preserve">the </w:t>
      </w:r>
      <w:r w:rsidR="000E223F">
        <w:rPr>
          <w:bCs/>
          <w:color w:val="181512"/>
        </w:rPr>
        <w:t xml:space="preserve">genus and </w:t>
      </w:r>
      <w:r w:rsidR="00957726">
        <w:rPr>
          <w:bCs/>
          <w:color w:val="181512"/>
        </w:rPr>
        <w:t xml:space="preserve">the </w:t>
      </w:r>
      <w:r w:rsidR="000E223F">
        <w:rPr>
          <w:bCs/>
          <w:color w:val="181512"/>
        </w:rPr>
        <w:t>first few letters of the specific epithet; for complete taxonomic names, see Appendix S2.</w:t>
      </w:r>
    </w:p>
    <w:p w14:paraId="42F2DE27" w14:textId="77777777" w:rsidR="005040CD" w:rsidRPr="00802B0E" w:rsidRDefault="005040CD" w:rsidP="00181EA9">
      <w:pPr>
        <w:spacing w:line="480" w:lineRule="auto"/>
        <w:rPr>
          <w:color w:val="181512"/>
        </w:rPr>
      </w:pPr>
    </w:p>
    <w:p w14:paraId="7A414C51" w14:textId="37B4469C" w:rsidR="00181EA9" w:rsidRDefault="00F571AA" w:rsidP="00EA2E3A">
      <w:pPr>
        <w:spacing w:line="480" w:lineRule="auto"/>
        <w:rPr>
          <w:color w:val="181512"/>
        </w:rPr>
      </w:pPr>
      <w:r w:rsidRPr="000424B2">
        <w:rPr>
          <w:rFonts w:asciiTheme="minorHAnsi" w:hAnsiTheme="minorHAnsi"/>
          <w:b/>
          <w:color w:val="181512"/>
        </w:rPr>
        <w:t>Fig</w:t>
      </w:r>
      <w:r w:rsidR="00CE6F0E">
        <w:rPr>
          <w:rFonts w:asciiTheme="minorHAnsi" w:hAnsiTheme="minorHAnsi"/>
          <w:b/>
          <w:color w:val="181512"/>
        </w:rPr>
        <w:t>.</w:t>
      </w:r>
      <w:r w:rsidRPr="000424B2">
        <w:rPr>
          <w:rFonts w:asciiTheme="minorHAnsi" w:hAnsiTheme="minorHAnsi"/>
          <w:b/>
          <w:color w:val="181512"/>
        </w:rPr>
        <w:t xml:space="preserve"> </w:t>
      </w:r>
      <w:r w:rsidR="008C6FE0">
        <w:rPr>
          <w:rFonts w:asciiTheme="minorHAnsi" w:hAnsiTheme="minorHAnsi"/>
          <w:b/>
          <w:color w:val="181512"/>
        </w:rPr>
        <w:t>4</w:t>
      </w:r>
      <w:r w:rsidR="00CE6F0E">
        <w:rPr>
          <w:rFonts w:asciiTheme="minorHAnsi" w:hAnsiTheme="minorHAnsi"/>
          <w:b/>
          <w:color w:val="181512"/>
        </w:rPr>
        <w:t>.</w:t>
      </w:r>
      <w:r w:rsidRPr="000424B2">
        <w:rPr>
          <w:color w:val="181512"/>
        </w:rPr>
        <w:t xml:space="preserve"> </w:t>
      </w:r>
      <w:r w:rsidR="00957726">
        <w:rPr>
          <w:bCs/>
          <w:color w:val="181512"/>
        </w:rPr>
        <w:t xml:space="preserve">Elevational heat maps of the </w:t>
      </w:r>
      <w:r w:rsidR="008C6FE0">
        <w:rPr>
          <w:bCs/>
          <w:color w:val="181512"/>
        </w:rPr>
        <w:t xml:space="preserve">net change in range limit percentage </w:t>
      </w:r>
      <w:r w:rsidR="00957726">
        <w:rPr>
          <w:bCs/>
          <w:color w:val="181512"/>
        </w:rPr>
        <w:t>gains and losses across the studied species</w:t>
      </w:r>
      <w:r w:rsidR="008C6FE0">
        <w:rPr>
          <w:bCs/>
          <w:color w:val="181512"/>
        </w:rPr>
        <w:t xml:space="preserve"> (A: Front Range on right, San Juans on left) with greens and blues showing overall net gains (predominantly at high elevations), cream showing no or relatively little change, and yellows to reds showing overall net losses</w:t>
      </w:r>
      <w:r w:rsidR="00957726">
        <w:rPr>
          <w:bCs/>
          <w:color w:val="181512"/>
        </w:rPr>
        <w:t>. T</w:t>
      </w:r>
      <w:r w:rsidR="008C6FE0">
        <w:rPr>
          <w:bCs/>
          <w:color w:val="181512"/>
        </w:rPr>
        <w:t>he</w:t>
      </w:r>
      <w:r w:rsidR="00957726">
        <w:rPr>
          <w:bCs/>
          <w:color w:val="181512"/>
        </w:rPr>
        <w:t xml:space="preserve"> percentages of range gains </w:t>
      </w:r>
      <w:r w:rsidR="008C6FE0">
        <w:rPr>
          <w:bCs/>
          <w:color w:val="181512"/>
        </w:rPr>
        <w:t xml:space="preserve">(black bars) </w:t>
      </w:r>
      <w:r w:rsidR="00957726">
        <w:rPr>
          <w:bCs/>
          <w:color w:val="181512"/>
        </w:rPr>
        <w:t xml:space="preserve">and losses </w:t>
      </w:r>
      <w:r w:rsidR="008C6FE0">
        <w:rPr>
          <w:bCs/>
          <w:color w:val="181512"/>
        </w:rPr>
        <w:t xml:space="preserve">(grey bars) based on </w:t>
      </w:r>
      <w:r w:rsidR="00957726">
        <w:rPr>
          <w:bCs/>
          <w:color w:val="181512"/>
        </w:rPr>
        <w:t>divid</w:t>
      </w:r>
      <w:r w:rsidR="008C6FE0">
        <w:rPr>
          <w:bCs/>
          <w:color w:val="181512"/>
        </w:rPr>
        <w:t>ing the sums</w:t>
      </w:r>
      <w:r w:rsidR="00957726">
        <w:rPr>
          <w:bCs/>
          <w:color w:val="181512"/>
        </w:rPr>
        <w:t xml:space="preserve"> </w:t>
      </w:r>
      <w:r w:rsidR="00233168">
        <w:rPr>
          <w:bCs/>
          <w:color w:val="181512"/>
        </w:rPr>
        <w:t xml:space="preserve">of range edge changes </w:t>
      </w:r>
      <w:r w:rsidR="00957726">
        <w:rPr>
          <w:bCs/>
          <w:color w:val="181512"/>
        </w:rPr>
        <w:t>by the number of historical species</w:t>
      </w:r>
      <w:r w:rsidR="008C6FE0">
        <w:rPr>
          <w:bCs/>
          <w:color w:val="181512"/>
        </w:rPr>
        <w:t xml:space="preserve"> (Fig. S3.2)</w:t>
      </w:r>
      <w:r w:rsidR="00957726">
        <w:rPr>
          <w:bCs/>
          <w:color w:val="181512"/>
        </w:rPr>
        <w:t xml:space="preserve"> </w:t>
      </w:r>
      <w:r w:rsidR="008C6FE0">
        <w:rPr>
          <w:bCs/>
          <w:color w:val="181512"/>
        </w:rPr>
        <w:t>for each elevational</w:t>
      </w:r>
      <w:r w:rsidR="00957726">
        <w:rPr>
          <w:bCs/>
          <w:color w:val="181512"/>
        </w:rPr>
        <w:t xml:space="preserve"> band are shown for the </w:t>
      </w:r>
      <w:r w:rsidR="008C6FE0">
        <w:rPr>
          <w:bCs/>
          <w:color w:val="181512"/>
        </w:rPr>
        <w:t>San Juans</w:t>
      </w:r>
      <w:r w:rsidR="00957726">
        <w:rPr>
          <w:bCs/>
          <w:color w:val="181512"/>
        </w:rPr>
        <w:t xml:space="preserve"> (B) and the </w:t>
      </w:r>
      <w:r w:rsidR="008C6FE0">
        <w:rPr>
          <w:bCs/>
          <w:color w:val="181512"/>
        </w:rPr>
        <w:t>Front Range</w:t>
      </w:r>
      <w:r w:rsidR="00957726">
        <w:rPr>
          <w:bCs/>
          <w:color w:val="181512"/>
        </w:rPr>
        <w:t xml:space="preserve"> (</w:t>
      </w:r>
      <w:r w:rsidR="008C6FE0">
        <w:rPr>
          <w:bCs/>
          <w:color w:val="181512"/>
        </w:rPr>
        <w:t>C</w:t>
      </w:r>
      <w:r w:rsidR="00957726">
        <w:rPr>
          <w:bCs/>
          <w:color w:val="181512"/>
        </w:rPr>
        <w:t>)</w:t>
      </w:r>
      <w:r w:rsidR="008C6FE0">
        <w:rPr>
          <w:bCs/>
          <w:color w:val="181512"/>
        </w:rPr>
        <w:t xml:space="preserve"> Mountains</w:t>
      </w:r>
      <w:r w:rsidR="00957726">
        <w:rPr>
          <w:bCs/>
          <w:color w:val="181512"/>
        </w:rPr>
        <w:t>.</w:t>
      </w:r>
    </w:p>
    <w:p w14:paraId="6B7C3D9F" w14:textId="77777777" w:rsidR="00143BB3" w:rsidRDefault="00143BB3" w:rsidP="00EA2E3A">
      <w:pPr>
        <w:spacing w:line="480" w:lineRule="auto"/>
        <w:rPr>
          <w:color w:val="181512"/>
        </w:rPr>
      </w:pPr>
    </w:p>
    <w:p w14:paraId="38E96F75" w14:textId="25E8F375" w:rsidR="00143BB3" w:rsidRDefault="00143BB3" w:rsidP="00EA2E3A">
      <w:pPr>
        <w:spacing w:line="480" w:lineRule="auto"/>
        <w:rPr>
          <w:bCs/>
          <w:color w:val="181512"/>
        </w:rPr>
      </w:pPr>
      <w:r w:rsidRPr="000424B2">
        <w:rPr>
          <w:rFonts w:asciiTheme="minorHAnsi" w:hAnsiTheme="minorHAnsi"/>
          <w:b/>
          <w:color w:val="181512"/>
        </w:rPr>
        <w:t>Fig</w:t>
      </w:r>
      <w:r>
        <w:rPr>
          <w:rFonts w:asciiTheme="minorHAnsi" w:hAnsiTheme="minorHAnsi"/>
          <w:b/>
          <w:color w:val="181512"/>
        </w:rPr>
        <w:t>.</w:t>
      </w:r>
      <w:r w:rsidRPr="000424B2">
        <w:rPr>
          <w:rFonts w:asciiTheme="minorHAnsi" w:hAnsiTheme="minorHAnsi"/>
          <w:b/>
          <w:color w:val="181512"/>
        </w:rPr>
        <w:t xml:space="preserve"> </w:t>
      </w:r>
      <w:r w:rsidR="008C6FE0">
        <w:rPr>
          <w:rFonts w:asciiTheme="minorHAnsi" w:hAnsiTheme="minorHAnsi"/>
          <w:b/>
          <w:color w:val="181512"/>
        </w:rPr>
        <w:t>5</w:t>
      </w:r>
      <w:r>
        <w:rPr>
          <w:rFonts w:asciiTheme="minorHAnsi" w:hAnsiTheme="minorHAnsi"/>
          <w:b/>
          <w:color w:val="181512"/>
        </w:rPr>
        <w:t>.</w:t>
      </w:r>
      <w:r w:rsidRPr="000424B2">
        <w:rPr>
          <w:color w:val="181512"/>
        </w:rPr>
        <w:t xml:space="preserve"> </w:t>
      </w:r>
      <w:r w:rsidR="001A1C90">
        <w:rPr>
          <w:bCs/>
          <w:color w:val="181512"/>
        </w:rPr>
        <w:t>A comparison of the</w:t>
      </w:r>
      <w:r w:rsidR="00D8321A">
        <w:rPr>
          <w:bCs/>
          <w:color w:val="181512"/>
        </w:rPr>
        <w:t xml:space="preserve"> differences in elevational range shifts </w:t>
      </w:r>
      <w:r w:rsidR="001A1C90">
        <w:rPr>
          <w:bCs/>
          <w:color w:val="181512"/>
        </w:rPr>
        <w:t>among low elevation, cosmopolitan and montane species. A. Distribution of mean (circle) and 1 standard deviation (bars) of change in lower (L) and upper (U) range limits for each group. B. The number of species with a predicted (upward shift; dark grey) and non-predicted (downward shift, no change; light grey) response to climate change for each group.</w:t>
      </w:r>
    </w:p>
    <w:p w14:paraId="57FB782D" w14:textId="77777777" w:rsidR="00957726" w:rsidRDefault="00957726" w:rsidP="00957726">
      <w:pPr>
        <w:spacing w:line="480" w:lineRule="auto"/>
        <w:rPr>
          <w:color w:val="181512"/>
        </w:rPr>
      </w:pPr>
    </w:p>
    <w:p w14:paraId="653E3355" w14:textId="4A0C6C76" w:rsidR="00957726" w:rsidRDefault="00957726" w:rsidP="00957726">
      <w:pPr>
        <w:spacing w:line="480" w:lineRule="auto"/>
        <w:rPr>
          <w:color w:val="181512"/>
        </w:rPr>
      </w:pPr>
      <w:r w:rsidRPr="000424B2">
        <w:rPr>
          <w:rFonts w:asciiTheme="minorHAnsi" w:hAnsiTheme="minorHAnsi"/>
          <w:b/>
          <w:color w:val="181512"/>
        </w:rPr>
        <w:t>Fig</w:t>
      </w:r>
      <w:r>
        <w:rPr>
          <w:rFonts w:asciiTheme="minorHAnsi" w:hAnsiTheme="minorHAnsi"/>
          <w:b/>
          <w:color w:val="181512"/>
        </w:rPr>
        <w:t>.</w:t>
      </w:r>
      <w:r w:rsidRPr="000424B2">
        <w:rPr>
          <w:rFonts w:asciiTheme="minorHAnsi" w:hAnsiTheme="minorHAnsi"/>
          <w:b/>
          <w:color w:val="181512"/>
        </w:rPr>
        <w:t xml:space="preserve"> </w:t>
      </w:r>
      <w:r w:rsidR="008C6FE0">
        <w:rPr>
          <w:rFonts w:asciiTheme="minorHAnsi" w:hAnsiTheme="minorHAnsi"/>
          <w:b/>
          <w:color w:val="181512"/>
        </w:rPr>
        <w:t>6</w:t>
      </w:r>
      <w:r>
        <w:rPr>
          <w:rFonts w:asciiTheme="minorHAnsi" w:hAnsiTheme="minorHAnsi"/>
          <w:b/>
          <w:color w:val="181512"/>
        </w:rPr>
        <w:t>.</w:t>
      </w:r>
      <w:r w:rsidRPr="000424B2">
        <w:rPr>
          <w:color w:val="181512"/>
        </w:rPr>
        <w:t xml:space="preserve"> </w:t>
      </w:r>
      <w:r w:rsidR="001A1C90">
        <w:rPr>
          <w:bCs/>
          <w:color w:val="181512"/>
        </w:rPr>
        <w:t xml:space="preserve">The magnitude of range changes in the upper and lower range limits were a function of species traits. A. The upward shift of upper range limits was </w:t>
      </w:r>
      <w:r w:rsidR="00083C9F">
        <w:rPr>
          <w:bCs/>
          <w:color w:val="181512"/>
        </w:rPr>
        <w:t>larger</w:t>
      </w:r>
      <w:r w:rsidR="001A1C90">
        <w:rPr>
          <w:bCs/>
          <w:color w:val="181512"/>
        </w:rPr>
        <w:t xml:space="preserve"> for species whose geographic ranges extended to higher latitudes and this was particularly pronounced among montane and cosmopolitan species.</w:t>
      </w:r>
      <w:r w:rsidR="00083C9F">
        <w:rPr>
          <w:bCs/>
          <w:color w:val="181512"/>
        </w:rPr>
        <w:t xml:space="preserve"> B. The upward shift of upper range limits was larger for species in which the studied </w:t>
      </w:r>
      <w:r w:rsidR="005857BF">
        <w:rPr>
          <w:bCs/>
          <w:color w:val="181512"/>
        </w:rPr>
        <w:t xml:space="preserve">mountain range (Front Range </w:t>
      </w:r>
      <w:r w:rsidR="00083C9F">
        <w:rPr>
          <w:bCs/>
          <w:color w:val="181512"/>
        </w:rPr>
        <w:t>or San Juans) was at the southern edge of their geographic ranges, but not the north, east, or west edges nor the middle (non-edge) of the range. C. The upward shift of the lower range limits was larger for species at the eastern edge of their geographic range.</w:t>
      </w:r>
    </w:p>
    <w:p w14:paraId="4C55C0F4" w14:textId="0EAC2CFE" w:rsidR="00957726" w:rsidRDefault="00957726" w:rsidP="00EA2E3A">
      <w:pPr>
        <w:spacing w:line="480" w:lineRule="auto"/>
        <w:rPr>
          <w:color w:val="181512"/>
        </w:rPr>
      </w:pPr>
    </w:p>
    <w:sectPr w:rsidR="00957726" w:rsidSect="00F10398">
      <w:headerReference w:type="even" r:id="rId11"/>
      <w:headerReference w:type="default" r:id="rId12"/>
      <w:headerReference w:type="first" r:id="rId13"/>
      <w:footnotePr>
        <w:numFmt w:val="chicago"/>
      </w:footnotePr>
      <w:pgSz w:w="12240" w:h="15840" w:code="1"/>
      <w:pgMar w:top="1440" w:right="1440" w:bottom="1440"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zewczyk, Timothy" w:date="2019-09-18T16:23:00Z" w:initials="ST">
    <w:p w14:paraId="670B88D0" w14:textId="3E4F8A0D" w:rsidR="00154BF9" w:rsidRDefault="00154BF9">
      <w:pPr>
        <w:pStyle w:val="CommentText"/>
      </w:pPr>
      <w:r>
        <w:rPr>
          <w:rStyle w:val="CommentReference"/>
        </w:rPr>
        <w:annotationRef/>
      </w:r>
      <w:r>
        <w:t xml:space="preserve">Is this the correct reading of the sentence? </w:t>
      </w:r>
    </w:p>
  </w:comment>
  <w:comment w:id="13" w:author="Szewczyk, Timothy" w:date="2019-09-18T16:24:00Z" w:initials="ST">
    <w:p w14:paraId="3CE22E8A" w14:textId="4EF0BA83" w:rsidR="00154BF9" w:rsidRDefault="00154BF9">
      <w:pPr>
        <w:pStyle w:val="CommentText"/>
      </w:pPr>
      <w:r>
        <w:rPr>
          <w:rStyle w:val="CommentReference"/>
        </w:rPr>
        <w:annotationRef/>
      </w:r>
      <w:r>
        <w:t>Or ‘predicted’</w:t>
      </w:r>
    </w:p>
  </w:comment>
  <w:comment w:id="15" w:author="Szewczyk, Timothy" w:date="2019-09-18T16:24:00Z" w:initials="ST">
    <w:p w14:paraId="6CACB2BC" w14:textId="71602A56" w:rsidR="00154BF9" w:rsidRDefault="00154BF9">
      <w:pPr>
        <w:pStyle w:val="CommentText"/>
      </w:pPr>
      <w:r>
        <w:rPr>
          <w:rStyle w:val="CommentReference"/>
        </w:rPr>
        <w:annotationRef/>
      </w:r>
      <w:r>
        <w:t>I like how this figure breaks down the possible responses and interpretations, but I think it might be clearer to use vertical lines</w:t>
      </w:r>
      <w:r w:rsidR="0012696E">
        <w:t xml:space="preserve"> or a steeper slope</w:t>
      </w:r>
      <w:r>
        <w:t xml:space="preserve">. My brain keeps wanting to compare the location vertically (i.e., draw a line down from the blue line to the mountain) rather than horizontally (i.e., the dashed lines you drew as guides on some of the responses). For example, without the dotted lines for ‘Both Limits, No Change’, I would interpret that as the gray line shifting downhill. </w:t>
      </w:r>
      <w:r w:rsidR="0012696E">
        <w:t>Vertical lines might also help with interpreting Fig. 3.</w:t>
      </w:r>
    </w:p>
    <w:p w14:paraId="32744E27" w14:textId="77777777" w:rsidR="0012696E" w:rsidRDefault="0012696E">
      <w:pPr>
        <w:pStyle w:val="CommentText"/>
      </w:pPr>
    </w:p>
    <w:p w14:paraId="79377497" w14:textId="1408231F" w:rsidR="0012696E" w:rsidRDefault="0012696E">
      <w:pPr>
        <w:pStyle w:val="CommentText"/>
      </w:pPr>
      <w:r>
        <w:t>It also shows that there are fewer ways for a species to track temperature (4 scenarios) than there are to not track temperature (5 scenarios), reinforcing the idea that all of these uphill shifts are abnormal and unlikely to be statistical noise.</w:t>
      </w:r>
    </w:p>
  </w:comment>
  <w:comment w:id="29" w:author="Szewczyk, Timothy" w:date="2019-09-18T16:54:00Z" w:initials="ST">
    <w:p w14:paraId="349B4499" w14:textId="0F3B7F25" w:rsidR="00DF6D91" w:rsidRDefault="00DF6D91">
      <w:pPr>
        <w:pStyle w:val="CommentText"/>
      </w:pPr>
      <w:r>
        <w:rPr>
          <w:rStyle w:val="CommentReference"/>
        </w:rPr>
        <w:annotationRef/>
      </w:r>
      <w:r>
        <w:t>Why are the losses expected to be spread evenly</w:t>
      </w:r>
      <w:r w:rsidR="00417434">
        <w:t xml:space="preserve"> rather than concentrated at low- to mid- </w:t>
      </w:r>
      <w:r w:rsidR="00417434">
        <w:t>elevations</w:t>
      </w:r>
      <w:bookmarkStart w:id="30" w:name="_GoBack"/>
      <w:bookmarkEnd w:id="30"/>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0B88D0" w15:done="0"/>
  <w15:commentEx w15:paraId="3CE22E8A" w15:done="0"/>
  <w15:commentEx w15:paraId="79377497" w15:done="0"/>
  <w15:commentEx w15:paraId="349B44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B88D0" w16cid:durableId="212CD881"/>
  <w16cid:commentId w16cid:paraId="3CE22E8A" w16cid:durableId="212CD8BA"/>
  <w16cid:commentId w16cid:paraId="79377497" w16cid:durableId="212CD8D5"/>
  <w16cid:commentId w16cid:paraId="349B4499" w16cid:durableId="212CD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17B14" w14:textId="77777777" w:rsidR="00221666" w:rsidRDefault="00221666">
      <w:r>
        <w:separator/>
      </w:r>
    </w:p>
  </w:endnote>
  <w:endnote w:type="continuationSeparator" w:id="0">
    <w:p w14:paraId="4F764CC7" w14:textId="77777777" w:rsidR="00221666" w:rsidRDefault="00221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ESRI NIMA VMAP1&amp;2 PT"/>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7AE41" w14:textId="77777777" w:rsidR="00221666" w:rsidRDefault="00221666">
      <w:r>
        <w:separator/>
      </w:r>
    </w:p>
  </w:footnote>
  <w:footnote w:type="continuationSeparator" w:id="0">
    <w:p w14:paraId="62F9B861" w14:textId="77777777" w:rsidR="00221666" w:rsidRDefault="00221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C3D56" w14:textId="77777777" w:rsidR="00154BF9" w:rsidRDefault="00154BF9">
    <w:pPr>
      <w:framePr w:wrap="auto" w:vAnchor="text" w:hAnchor="margin" w:xAlign="right" w:y="1"/>
    </w:pPr>
    <w:r>
      <w:fldChar w:fldCharType="begin"/>
    </w:r>
    <w:r>
      <w:instrText xml:space="preserve">PAGE  </w:instrText>
    </w:r>
    <w:r>
      <w:fldChar w:fldCharType="end"/>
    </w:r>
  </w:p>
  <w:p w14:paraId="0499D84C" w14:textId="77777777" w:rsidR="00154BF9" w:rsidRDefault="00154BF9">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6987A" w14:textId="6724CDF1" w:rsidR="00154BF9" w:rsidRDefault="00154BF9">
    <w:pPr>
      <w:framePr w:wrap="auto" w:vAnchor="text" w:hAnchor="margin" w:xAlign="right" w:y="1"/>
    </w:pPr>
    <w:r>
      <w:fldChar w:fldCharType="begin"/>
    </w:r>
    <w:r>
      <w:instrText xml:space="preserve">PAGE  </w:instrText>
    </w:r>
    <w:r>
      <w:fldChar w:fldCharType="separate"/>
    </w:r>
    <w:r>
      <w:rPr>
        <w:noProof/>
      </w:rPr>
      <w:t>31</w:t>
    </w:r>
    <w:r>
      <w:rPr>
        <w:noProof/>
      </w:rPr>
      <w:fldChar w:fldCharType="end"/>
    </w:r>
  </w:p>
  <w:p w14:paraId="69647CB3" w14:textId="76D39BEB" w:rsidR="00154BF9" w:rsidRPr="003C10AE" w:rsidRDefault="00154BF9">
    <w:pPr>
      <w:ind w:right="360"/>
      <w:rPr>
        <w:smallCaps/>
        <w:sz w:val="18"/>
        <w:szCs w:val="18"/>
      </w:rPr>
    </w:pPr>
    <w:r w:rsidRPr="003C10AE">
      <w:rPr>
        <w:smallCaps/>
        <w:sz w:val="18"/>
        <w:szCs w:val="18"/>
      </w:rPr>
      <w:t>McCain</w:t>
    </w:r>
    <w:r>
      <w:rPr>
        <w:smallCaps/>
        <w:sz w:val="18"/>
        <w:szCs w:val="18"/>
      </w:rPr>
      <w:t xml:space="preserve"> et 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34BA9" w14:textId="77777777" w:rsidR="00154BF9" w:rsidRDefault="00154BF9">
    <w:pPr>
      <w:rPr>
        <w:rFonts w:ascii="Times" w:hAnsi="Times"/>
        <w:smallCaps/>
      </w:rPr>
    </w:pPr>
    <w:r>
      <w:rPr>
        <w:rFonts w:ascii="Times" w:hAnsi="Times"/>
        <w:smallCaps/>
      </w:rPr>
      <w:t>McCain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E21"/>
    <w:multiLevelType w:val="hybridMultilevel"/>
    <w:tmpl w:val="32BE2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F4A42"/>
    <w:multiLevelType w:val="hybridMultilevel"/>
    <w:tmpl w:val="0B10A3BA"/>
    <w:lvl w:ilvl="0" w:tplc="31D41C90">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2" w15:restartNumberingAfterBreak="0">
    <w:nsid w:val="0BCF410E"/>
    <w:multiLevelType w:val="hybridMultilevel"/>
    <w:tmpl w:val="A906B70A"/>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15:restartNumberingAfterBreak="0">
    <w:nsid w:val="0FEF7773"/>
    <w:multiLevelType w:val="hybridMultilevel"/>
    <w:tmpl w:val="BAEEDC72"/>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 w15:restartNumberingAfterBreak="0">
    <w:nsid w:val="16C52B88"/>
    <w:multiLevelType w:val="hybridMultilevel"/>
    <w:tmpl w:val="5DA28D42"/>
    <w:lvl w:ilvl="0" w:tplc="E8EC5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EC6F7A"/>
    <w:multiLevelType w:val="hybridMultilevel"/>
    <w:tmpl w:val="688080DA"/>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54C13BFB"/>
    <w:multiLevelType w:val="hybridMultilevel"/>
    <w:tmpl w:val="DB26FC34"/>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15:restartNumberingAfterBreak="0">
    <w:nsid w:val="5DBA71D0"/>
    <w:multiLevelType w:val="hybridMultilevel"/>
    <w:tmpl w:val="4A90D81A"/>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num w:numId="1">
    <w:abstractNumId w:val="7"/>
  </w:num>
  <w:num w:numId="2">
    <w:abstractNumId w:val="5"/>
  </w:num>
  <w:num w:numId="3">
    <w:abstractNumId w:val="2"/>
  </w:num>
  <w:num w:numId="4">
    <w:abstractNumId w:val="3"/>
  </w:num>
  <w:num w:numId="5">
    <w:abstractNumId w:val="1"/>
  </w:num>
  <w:num w:numId="6">
    <w:abstractNumId w:val="6"/>
  </w:num>
  <w:num w:numId="7">
    <w:abstractNumId w:val="0"/>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zewczyk, Timothy">
    <w15:presenceInfo w15:providerId="AD" w15:userId="S::tms1044@unh.edu::c261a3bb-6370-4e5a-9506-5a57330667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9"/>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Global Change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vt9a5zr9sxrt9ie9e5fpwedxwee9a00xfwar&quot;&gt;cmmccain_2017&lt;record-ids&gt;&lt;item&gt;330&lt;/item&gt;&lt;item&gt;1549&lt;/item&gt;&lt;item&gt;1551&lt;/item&gt;&lt;item&gt;1558&lt;/item&gt;&lt;item&gt;1559&lt;/item&gt;&lt;item&gt;1566&lt;/item&gt;&lt;item&gt;1570&lt;/item&gt;&lt;item&gt;1577&lt;/item&gt;&lt;item&gt;1594&lt;/item&gt;&lt;item&gt;1659&lt;/item&gt;&lt;item&gt;1804&lt;/item&gt;&lt;item&gt;1828&lt;/item&gt;&lt;item&gt;1844&lt;/item&gt;&lt;item&gt;1888&lt;/item&gt;&lt;item&gt;1895&lt;/item&gt;&lt;item&gt;1920&lt;/item&gt;&lt;item&gt;1923&lt;/item&gt;&lt;item&gt;2026&lt;/item&gt;&lt;item&gt;2031&lt;/item&gt;&lt;item&gt;2066&lt;/item&gt;&lt;item&gt;2080&lt;/item&gt;&lt;item&gt;2124&lt;/item&gt;&lt;item&gt;2168&lt;/item&gt;&lt;item&gt;2170&lt;/item&gt;&lt;item&gt;2185&lt;/item&gt;&lt;item&gt;2187&lt;/item&gt;&lt;item&gt;2188&lt;/item&gt;&lt;item&gt;2217&lt;/item&gt;&lt;item&gt;2226&lt;/item&gt;&lt;item&gt;2227&lt;/item&gt;&lt;item&gt;2239&lt;/item&gt;&lt;item&gt;2416&lt;/item&gt;&lt;item&gt;2421&lt;/item&gt;&lt;item&gt;2435&lt;/item&gt;&lt;item&gt;2436&lt;/item&gt;&lt;item&gt;2453&lt;/item&gt;&lt;item&gt;2586&lt;/item&gt;&lt;item&gt;2600&lt;/item&gt;&lt;item&gt;2611&lt;/item&gt;&lt;item&gt;2681&lt;/item&gt;&lt;item&gt;2685&lt;/item&gt;&lt;item&gt;2798&lt;/item&gt;&lt;item&gt;2882&lt;/item&gt;&lt;item&gt;2986&lt;/item&gt;&lt;item&gt;3068&lt;/item&gt;&lt;item&gt;3286&lt;/item&gt;&lt;item&gt;3288&lt;/item&gt;&lt;item&gt;3289&lt;/item&gt;&lt;item&gt;3444&lt;/item&gt;&lt;item&gt;3487&lt;/item&gt;&lt;item&gt;3491&lt;/item&gt;&lt;item&gt;3612&lt;/item&gt;&lt;item&gt;3628&lt;/item&gt;&lt;item&gt;3629&lt;/item&gt;&lt;item&gt;3634&lt;/item&gt;&lt;item&gt;3635&lt;/item&gt;&lt;item&gt;3648&lt;/item&gt;&lt;item&gt;3649&lt;/item&gt;&lt;/record-ids&gt;&lt;/item&gt;&lt;/Libraries&gt;"/>
  </w:docVars>
  <w:rsids>
    <w:rsidRoot w:val="00B62960"/>
    <w:rsid w:val="00000EC3"/>
    <w:rsid w:val="00004EE2"/>
    <w:rsid w:val="0000754F"/>
    <w:rsid w:val="00007772"/>
    <w:rsid w:val="00011017"/>
    <w:rsid w:val="0001353D"/>
    <w:rsid w:val="00014BF7"/>
    <w:rsid w:val="00016CD1"/>
    <w:rsid w:val="00017AD0"/>
    <w:rsid w:val="000201DC"/>
    <w:rsid w:val="00024D3F"/>
    <w:rsid w:val="000277E4"/>
    <w:rsid w:val="0003107F"/>
    <w:rsid w:val="00031ED1"/>
    <w:rsid w:val="00032C0A"/>
    <w:rsid w:val="000339E9"/>
    <w:rsid w:val="00033EE7"/>
    <w:rsid w:val="00034C87"/>
    <w:rsid w:val="000354B1"/>
    <w:rsid w:val="00035F6B"/>
    <w:rsid w:val="00036816"/>
    <w:rsid w:val="00041255"/>
    <w:rsid w:val="000424B2"/>
    <w:rsid w:val="00042C53"/>
    <w:rsid w:val="00044499"/>
    <w:rsid w:val="000466D7"/>
    <w:rsid w:val="00047228"/>
    <w:rsid w:val="0004762F"/>
    <w:rsid w:val="00047F6E"/>
    <w:rsid w:val="0005250D"/>
    <w:rsid w:val="00052790"/>
    <w:rsid w:val="000529BC"/>
    <w:rsid w:val="00057F48"/>
    <w:rsid w:val="00063E4D"/>
    <w:rsid w:val="000655E0"/>
    <w:rsid w:val="000655E7"/>
    <w:rsid w:val="000739A1"/>
    <w:rsid w:val="000742DD"/>
    <w:rsid w:val="00074C25"/>
    <w:rsid w:val="00075F60"/>
    <w:rsid w:val="000763AD"/>
    <w:rsid w:val="000763D0"/>
    <w:rsid w:val="00077490"/>
    <w:rsid w:val="00080DFA"/>
    <w:rsid w:val="00080F4C"/>
    <w:rsid w:val="000810CE"/>
    <w:rsid w:val="00081EEB"/>
    <w:rsid w:val="00083A84"/>
    <w:rsid w:val="00083C9F"/>
    <w:rsid w:val="00084685"/>
    <w:rsid w:val="000851B6"/>
    <w:rsid w:val="0008674F"/>
    <w:rsid w:val="00087F8A"/>
    <w:rsid w:val="0009051E"/>
    <w:rsid w:val="000909CC"/>
    <w:rsid w:val="00090EA0"/>
    <w:rsid w:val="000920CF"/>
    <w:rsid w:val="000A17D7"/>
    <w:rsid w:val="000A1F5E"/>
    <w:rsid w:val="000A204B"/>
    <w:rsid w:val="000B2BD9"/>
    <w:rsid w:val="000B6B0F"/>
    <w:rsid w:val="000C013A"/>
    <w:rsid w:val="000C351B"/>
    <w:rsid w:val="000C3BB8"/>
    <w:rsid w:val="000C4E88"/>
    <w:rsid w:val="000C7093"/>
    <w:rsid w:val="000C7494"/>
    <w:rsid w:val="000D2647"/>
    <w:rsid w:val="000D6E77"/>
    <w:rsid w:val="000E20EF"/>
    <w:rsid w:val="000E223F"/>
    <w:rsid w:val="000E5969"/>
    <w:rsid w:val="000E68DC"/>
    <w:rsid w:val="000E6B59"/>
    <w:rsid w:val="000F1721"/>
    <w:rsid w:val="000F331A"/>
    <w:rsid w:val="000F364E"/>
    <w:rsid w:val="000F399B"/>
    <w:rsid w:val="000F4CE8"/>
    <w:rsid w:val="000F6198"/>
    <w:rsid w:val="000F71C6"/>
    <w:rsid w:val="00101700"/>
    <w:rsid w:val="00102B77"/>
    <w:rsid w:val="00105537"/>
    <w:rsid w:val="00121613"/>
    <w:rsid w:val="0012168F"/>
    <w:rsid w:val="00122688"/>
    <w:rsid w:val="0012696E"/>
    <w:rsid w:val="00127B5C"/>
    <w:rsid w:val="00134596"/>
    <w:rsid w:val="00135D85"/>
    <w:rsid w:val="001402ED"/>
    <w:rsid w:val="0014298E"/>
    <w:rsid w:val="00143BB3"/>
    <w:rsid w:val="00152E84"/>
    <w:rsid w:val="001539D1"/>
    <w:rsid w:val="00154BF9"/>
    <w:rsid w:val="001575E6"/>
    <w:rsid w:val="00157979"/>
    <w:rsid w:val="001635CE"/>
    <w:rsid w:val="00167C5A"/>
    <w:rsid w:val="00174F03"/>
    <w:rsid w:val="001810B4"/>
    <w:rsid w:val="00181CAB"/>
    <w:rsid w:val="00181EA9"/>
    <w:rsid w:val="0018368F"/>
    <w:rsid w:val="001856DC"/>
    <w:rsid w:val="00185A2C"/>
    <w:rsid w:val="001925CA"/>
    <w:rsid w:val="00192C64"/>
    <w:rsid w:val="00193327"/>
    <w:rsid w:val="001A04F4"/>
    <w:rsid w:val="001A1C90"/>
    <w:rsid w:val="001A59BA"/>
    <w:rsid w:val="001A6382"/>
    <w:rsid w:val="001A681D"/>
    <w:rsid w:val="001B0A7E"/>
    <w:rsid w:val="001B2A21"/>
    <w:rsid w:val="001B2A36"/>
    <w:rsid w:val="001B2C9D"/>
    <w:rsid w:val="001B3EE3"/>
    <w:rsid w:val="001B51A3"/>
    <w:rsid w:val="001B62E7"/>
    <w:rsid w:val="001B7CBE"/>
    <w:rsid w:val="001B7D92"/>
    <w:rsid w:val="001C065F"/>
    <w:rsid w:val="001C0DFE"/>
    <w:rsid w:val="001C143D"/>
    <w:rsid w:val="001C4018"/>
    <w:rsid w:val="001C463E"/>
    <w:rsid w:val="001C47E9"/>
    <w:rsid w:val="001D17A4"/>
    <w:rsid w:val="001D33BD"/>
    <w:rsid w:val="001D5211"/>
    <w:rsid w:val="001E00F9"/>
    <w:rsid w:val="001E13D6"/>
    <w:rsid w:val="001E1D98"/>
    <w:rsid w:val="001E4440"/>
    <w:rsid w:val="001E534B"/>
    <w:rsid w:val="001E6207"/>
    <w:rsid w:val="001E7980"/>
    <w:rsid w:val="001E7B08"/>
    <w:rsid w:val="001F249D"/>
    <w:rsid w:val="00200300"/>
    <w:rsid w:val="002015D7"/>
    <w:rsid w:val="002046CA"/>
    <w:rsid w:val="0020575E"/>
    <w:rsid w:val="00206604"/>
    <w:rsid w:val="002069D9"/>
    <w:rsid w:val="00210CCD"/>
    <w:rsid w:val="00212E04"/>
    <w:rsid w:val="002137A6"/>
    <w:rsid w:val="00215EB2"/>
    <w:rsid w:val="00221666"/>
    <w:rsid w:val="00222291"/>
    <w:rsid w:val="00233168"/>
    <w:rsid w:val="00234930"/>
    <w:rsid w:val="00236EA4"/>
    <w:rsid w:val="00241337"/>
    <w:rsid w:val="002413FE"/>
    <w:rsid w:val="002420A3"/>
    <w:rsid w:val="00243879"/>
    <w:rsid w:val="002441BE"/>
    <w:rsid w:val="0024435E"/>
    <w:rsid w:val="00244D88"/>
    <w:rsid w:val="00245583"/>
    <w:rsid w:val="00245B4C"/>
    <w:rsid w:val="00245CA2"/>
    <w:rsid w:val="00245DE4"/>
    <w:rsid w:val="00247195"/>
    <w:rsid w:val="00247AF0"/>
    <w:rsid w:val="00256517"/>
    <w:rsid w:val="002573D4"/>
    <w:rsid w:val="00257E05"/>
    <w:rsid w:val="00257F6A"/>
    <w:rsid w:val="00260A02"/>
    <w:rsid w:val="0026161A"/>
    <w:rsid w:val="0026187A"/>
    <w:rsid w:val="00261FA3"/>
    <w:rsid w:val="002628AF"/>
    <w:rsid w:val="00263620"/>
    <w:rsid w:val="002655F8"/>
    <w:rsid w:val="002673F4"/>
    <w:rsid w:val="00271634"/>
    <w:rsid w:val="00271853"/>
    <w:rsid w:val="00271942"/>
    <w:rsid w:val="002731DA"/>
    <w:rsid w:val="002737CB"/>
    <w:rsid w:val="00275A94"/>
    <w:rsid w:val="00275C82"/>
    <w:rsid w:val="002768EB"/>
    <w:rsid w:val="00277806"/>
    <w:rsid w:val="00280010"/>
    <w:rsid w:val="0028004C"/>
    <w:rsid w:val="0028143F"/>
    <w:rsid w:val="00284AF6"/>
    <w:rsid w:val="00287030"/>
    <w:rsid w:val="002876F5"/>
    <w:rsid w:val="0029085C"/>
    <w:rsid w:val="00292361"/>
    <w:rsid w:val="00292A90"/>
    <w:rsid w:val="002961F3"/>
    <w:rsid w:val="002962B5"/>
    <w:rsid w:val="002A2027"/>
    <w:rsid w:val="002A22A1"/>
    <w:rsid w:val="002A3478"/>
    <w:rsid w:val="002A3867"/>
    <w:rsid w:val="002A46DA"/>
    <w:rsid w:val="002A555D"/>
    <w:rsid w:val="002A645F"/>
    <w:rsid w:val="002A684E"/>
    <w:rsid w:val="002A6D96"/>
    <w:rsid w:val="002A7A95"/>
    <w:rsid w:val="002B1742"/>
    <w:rsid w:val="002B2791"/>
    <w:rsid w:val="002B3BD7"/>
    <w:rsid w:val="002B4B9F"/>
    <w:rsid w:val="002C14A2"/>
    <w:rsid w:val="002C1603"/>
    <w:rsid w:val="002C1D4A"/>
    <w:rsid w:val="002C2B3E"/>
    <w:rsid w:val="002C31BE"/>
    <w:rsid w:val="002C350C"/>
    <w:rsid w:val="002C389C"/>
    <w:rsid w:val="002C5217"/>
    <w:rsid w:val="002C5EE5"/>
    <w:rsid w:val="002C5F61"/>
    <w:rsid w:val="002C607E"/>
    <w:rsid w:val="002C6FCA"/>
    <w:rsid w:val="002D3E4E"/>
    <w:rsid w:val="002E1A1A"/>
    <w:rsid w:val="002E3B6E"/>
    <w:rsid w:val="002E68D4"/>
    <w:rsid w:val="002F0128"/>
    <w:rsid w:val="002F259C"/>
    <w:rsid w:val="0030101B"/>
    <w:rsid w:val="0030315A"/>
    <w:rsid w:val="003037CD"/>
    <w:rsid w:val="00305F2A"/>
    <w:rsid w:val="00307219"/>
    <w:rsid w:val="00307485"/>
    <w:rsid w:val="00307CB8"/>
    <w:rsid w:val="00311A7F"/>
    <w:rsid w:val="00312EAA"/>
    <w:rsid w:val="00313CC9"/>
    <w:rsid w:val="0031480E"/>
    <w:rsid w:val="00315F4B"/>
    <w:rsid w:val="00317018"/>
    <w:rsid w:val="00323D90"/>
    <w:rsid w:val="003241FE"/>
    <w:rsid w:val="003248B4"/>
    <w:rsid w:val="00324B3E"/>
    <w:rsid w:val="0032539F"/>
    <w:rsid w:val="00326122"/>
    <w:rsid w:val="00326EB3"/>
    <w:rsid w:val="003279B9"/>
    <w:rsid w:val="00334740"/>
    <w:rsid w:val="0033644D"/>
    <w:rsid w:val="003368E5"/>
    <w:rsid w:val="00342206"/>
    <w:rsid w:val="00342542"/>
    <w:rsid w:val="0034290E"/>
    <w:rsid w:val="003449DC"/>
    <w:rsid w:val="00345ECC"/>
    <w:rsid w:val="003470B8"/>
    <w:rsid w:val="003508B6"/>
    <w:rsid w:val="003526FF"/>
    <w:rsid w:val="0035359A"/>
    <w:rsid w:val="00353F6E"/>
    <w:rsid w:val="00357B1A"/>
    <w:rsid w:val="00362380"/>
    <w:rsid w:val="0036309A"/>
    <w:rsid w:val="00366A77"/>
    <w:rsid w:val="00367E85"/>
    <w:rsid w:val="00371125"/>
    <w:rsid w:val="00372694"/>
    <w:rsid w:val="00372D02"/>
    <w:rsid w:val="00376538"/>
    <w:rsid w:val="00377250"/>
    <w:rsid w:val="003803D5"/>
    <w:rsid w:val="00380905"/>
    <w:rsid w:val="003814F7"/>
    <w:rsid w:val="003817E3"/>
    <w:rsid w:val="00381E8F"/>
    <w:rsid w:val="00383937"/>
    <w:rsid w:val="003856E6"/>
    <w:rsid w:val="00385E00"/>
    <w:rsid w:val="00386BC4"/>
    <w:rsid w:val="003906BC"/>
    <w:rsid w:val="00391163"/>
    <w:rsid w:val="00395304"/>
    <w:rsid w:val="00396C24"/>
    <w:rsid w:val="003A1E3F"/>
    <w:rsid w:val="003A1EDE"/>
    <w:rsid w:val="003A55E2"/>
    <w:rsid w:val="003B48D4"/>
    <w:rsid w:val="003B5D07"/>
    <w:rsid w:val="003B68D1"/>
    <w:rsid w:val="003B7E59"/>
    <w:rsid w:val="003C0BF0"/>
    <w:rsid w:val="003C1B77"/>
    <w:rsid w:val="003C2120"/>
    <w:rsid w:val="003C2E95"/>
    <w:rsid w:val="003D202B"/>
    <w:rsid w:val="003D2A0A"/>
    <w:rsid w:val="003D2BFC"/>
    <w:rsid w:val="003D73D4"/>
    <w:rsid w:val="003E00E5"/>
    <w:rsid w:val="003E0757"/>
    <w:rsid w:val="003E3FD1"/>
    <w:rsid w:val="003E4D0A"/>
    <w:rsid w:val="003E5855"/>
    <w:rsid w:val="003E6E6F"/>
    <w:rsid w:val="003E7DC5"/>
    <w:rsid w:val="003F0D46"/>
    <w:rsid w:val="003F12A5"/>
    <w:rsid w:val="003F14DB"/>
    <w:rsid w:val="003F1D98"/>
    <w:rsid w:val="003F3795"/>
    <w:rsid w:val="003F4414"/>
    <w:rsid w:val="003F5376"/>
    <w:rsid w:val="00402FA7"/>
    <w:rsid w:val="004064E9"/>
    <w:rsid w:val="00411366"/>
    <w:rsid w:val="00413151"/>
    <w:rsid w:val="00414E9B"/>
    <w:rsid w:val="004156A4"/>
    <w:rsid w:val="00417434"/>
    <w:rsid w:val="00422CE0"/>
    <w:rsid w:val="00423F3E"/>
    <w:rsid w:val="004253C4"/>
    <w:rsid w:val="00426FBC"/>
    <w:rsid w:val="0042761C"/>
    <w:rsid w:val="00427B8E"/>
    <w:rsid w:val="00431553"/>
    <w:rsid w:val="0043256A"/>
    <w:rsid w:val="00432AC9"/>
    <w:rsid w:val="004359DF"/>
    <w:rsid w:val="00443030"/>
    <w:rsid w:val="00446E0E"/>
    <w:rsid w:val="0045062C"/>
    <w:rsid w:val="00450D21"/>
    <w:rsid w:val="0045171D"/>
    <w:rsid w:val="0045235E"/>
    <w:rsid w:val="00452E22"/>
    <w:rsid w:val="004557BC"/>
    <w:rsid w:val="00456215"/>
    <w:rsid w:val="00456680"/>
    <w:rsid w:val="0045795F"/>
    <w:rsid w:val="00457E4D"/>
    <w:rsid w:val="004600AD"/>
    <w:rsid w:val="0046456B"/>
    <w:rsid w:val="00471768"/>
    <w:rsid w:val="0047213C"/>
    <w:rsid w:val="00474FDC"/>
    <w:rsid w:val="004775A7"/>
    <w:rsid w:val="00477606"/>
    <w:rsid w:val="004826A9"/>
    <w:rsid w:val="00485099"/>
    <w:rsid w:val="0048589E"/>
    <w:rsid w:val="0048786A"/>
    <w:rsid w:val="00487B54"/>
    <w:rsid w:val="004908A7"/>
    <w:rsid w:val="00491C2E"/>
    <w:rsid w:val="0049268E"/>
    <w:rsid w:val="00493394"/>
    <w:rsid w:val="004965A1"/>
    <w:rsid w:val="0049771E"/>
    <w:rsid w:val="004A1817"/>
    <w:rsid w:val="004A1E18"/>
    <w:rsid w:val="004A23CA"/>
    <w:rsid w:val="004A27C8"/>
    <w:rsid w:val="004A28AF"/>
    <w:rsid w:val="004A79CC"/>
    <w:rsid w:val="004B2BB6"/>
    <w:rsid w:val="004B44AD"/>
    <w:rsid w:val="004C29B9"/>
    <w:rsid w:val="004C5052"/>
    <w:rsid w:val="004C6815"/>
    <w:rsid w:val="004C70AE"/>
    <w:rsid w:val="004D0493"/>
    <w:rsid w:val="004D0CA1"/>
    <w:rsid w:val="004D35F3"/>
    <w:rsid w:val="004D6384"/>
    <w:rsid w:val="004D6A9D"/>
    <w:rsid w:val="004D71E1"/>
    <w:rsid w:val="004E36EF"/>
    <w:rsid w:val="004E4A5E"/>
    <w:rsid w:val="004E4C0C"/>
    <w:rsid w:val="004E562E"/>
    <w:rsid w:val="004E5FB1"/>
    <w:rsid w:val="004E6023"/>
    <w:rsid w:val="004E7EC1"/>
    <w:rsid w:val="004F029D"/>
    <w:rsid w:val="004F086E"/>
    <w:rsid w:val="004F0C96"/>
    <w:rsid w:val="004F15F9"/>
    <w:rsid w:val="004F1970"/>
    <w:rsid w:val="004F4A93"/>
    <w:rsid w:val="004F4C5E"/>
    <w:rsid w:val="00500C10"/>
    <w:rsid w:val="005018D2"/>
    <w:rsid w:val="00502890"/>
    <w:rsid w:val="0050291F"/>
    <w:rsid w:val="00503C2D"/>
    <w:rsid w:val="005040CD"/>
    <w:rsid w:val="00505C1E"/>
    <w:rsid w:val="00506FD3"/>
    <w:rsid w:val="0051171A"/>
    <w:rsid w:val="005157CB"/>
    <w:rsid w:val="00515E03"/>
    <w:rsid w:val="00516611"/>
    <w:rsid w:val="005202D4"/>
    <w:rsid w:val="00520BD9"/>
    <w:rsid w:val="00524881"/>
    <w:rsid w:val="00524FF8"/>
    <w:rsid w:val="00526CE2"/>
    <w:rsid w:val="0052785E"/>
    <w:rsid w:val="00531D49"/>
    <w:rsid w:val="0053248D"/>
    <w:rsid w:val="0053689C"/>
    <w:rsid w:val="00542DD0"/>
    <w:rsid w:val="00543377"/>
    <w:rsid w:val="00543995"/>
    <w:rsid w:val="005443E4"/>
    <w:rsid w:val="0054684D"/>
    <w:rsid w:val="0054706E"/>
    <w:rsid w:val="0055307C"/>
    <w:rsid w:val="00553FB5"/>
    <w:rsid w:val="00554D6C"/>
    <w:rsid w:val="00560EF3"/>
    <w:rsid w:val="00561BEF"/>
    <w:rsid w:val="0056360D"/>
    <w:rsid w:val="00564E84"/>
    <w:rsid w:val="0056624E"/>
    <w:rsid w:val="00566CC8"/>
    <w:rsid w:val="00570A68"/>
    <w:rsid w:val="0057208C"/>
    <w:rsid w:val="005728F0"/>
    <w:rsid w:val="00575428"/>
    <w:rsid w:val="005800EE"/>
    <w:rsid w:val="005831A3"/>
    <w:rsid w:val="005839BE"/>
    <w:rsid w:val="005851B4"/>
    <w:rsid w:val="005857BF"/>
    <w:rsid w:val="00585AB9"/>
    <w:rsid w:val="00585C79"/>
    <w:rsid w:val="0059013F"/>
    <w:rsid w:val="0059047C"/>
    <w:rsid w:val="00590A11"/>
    <w:rsid w:val="00592AEA"/>
    <w:rsid w:val="00595BAB"/>
    <w:rsid w:val="005A1D09"/>
    <w:rsid w:val="005B321F"/>
    <w:rsid w:val="005B3C4B"/>
    <w:rsid w:val="005B55E8"/>
    <w:rsid w:val="005B6F1E"/>
    <w:rsid w:val="005C1C9E"/>
    <w:rsid w:val="005C1E9D"/>
    <w:rsid w:val="005C1F00"/>
    <w:rsid w:val="005C274F"/>
    <w:rsid w:val="005C301E"/>
    <w:rsid w:val="005C45DC"/>
    <w:rsid w:val="005C5A7E"/>
    <w:rsid w:val="005C709D"/>
    <w:rsid w:val="005D4652"/>
    <w:rsid w:val="005D5049"/>
    <w:rsid w:val="005D6C16"/>
    <w:rsid w:val="005D75E6"/>
    <w:rsid w:val="005E0FA3"/>
    <w:rsid w:val="005E4B3E"/>
    <w:rsid w:val="005E4C60"/>
    <w:rsid w:val="005E7D34"/>
    <w:rsid w:val="005F01B9"/>
    <w:rsid w:val="005F0A0E"/>
    <w:rsid w:val="005F1D01"/>
    <w:rsid w:val="005F3051"/>
    <w:rsid w:val="005F319D"/>
    <w:rsid w:val="005F4ED6"/>
    <w:rsid w:val="005F70B2"/>
    <w:rsid w:val="00600819"/>
    <w:rsid w:val="00601451"/>
    <w:rsid w:val="00602F8F"/>
    <w:rsid w:val="00606C84"/>
    <w:rsid w:val="006075CC"/>
    <w:rsid w:val="0061189A"/>
    <w:rsid w:val="00612501"/>
    <w:rsid w:val="00613012"/>
    <w:rsid w:val="0061457F"/>
    <w:rsid w:val="00614C7D"/>
    <w:rsid w:val="0061575A"/>
    <w:rsid w:val="00623164"/>
    <w:rsid w:val="006240C3"/>
    <w:rsid w:val="00624803"/>
    <w:rsid w:val="00625C72"/>
    <w:rsid w:val="006261DA"/>
    <w:rsid w:val="00626E96"/>
    <w:rsid w:val="00630B65"/>
    <w:rsid w:val="006320EC"/>
    <w:rsid w:val="00634A31"/>
    <w:rsid w:val="00635845"/>
    <w:rsid w:val="00636BA0"/>
    <w:rsid w:val="006413BD"/>
    <w:rsid w:val="006414A1"/>
    <w:rsid w:val="00641B3C"/>
    <w:rsid w:val="00644670"/>
    <w:rsid w:val="006507E6"/>
    <w:rsid w:val="00651839"/>
    <w:rsid w:val="0065204E"/>
    <w:rsid w:val="006563EA"/>
    <w:rsid w:val="0065699C"/>
    <w:rsid w:val="0066165D"/>
    <w:rsid w:val="00661922"/>
    <w:rsid w:val="00661A72"/>
    <w:rsid w:val="00662AAD"/>
    <w:rsid w:val="006631FB"/>
    <w:rsid w:val="0066385D"/>
    <w:rsid w:val="006648FC"/>
    <w:rsid w:val="0066561E"/>
    <w:rsid w:val="006667C7"/>
    <w:rsid w:val="006708CD"/>
    <w:rsid w:val="00670F4E"/>
    <w:rsid w:val="00673312"/>
    <w:rsid w:val="00675506"/>
    <w:rsid w:val="006763E9"/>
    <w:rsid w:val="00676F02"/>
    <w:rsid w:val="006827E0"/>
    <w:rsid w:val="0068324C"/>
    <w:rsid w:val="0068369F"/>
    <w:rsid w:val="00683DE7"/>
    <w:rsid w:val="006848EC"/>
    <w:rsid w:val="00684AC0"/>
    <w:rsid w:val="0068637A"/>
    <w:rsid w:val="00690422"/>
    <w:rsid w:val="00690FA6"/>
    <w:rsid w:val="006939C6"/>
    <w:rsid w:val="006945F4"/>
    <w:rsid w:val="006A00F2"/>
    <w:rsid w:val="006A05E9"/>
    <w:rsid w:val="006A2EC4"/>
    <w:rsid w:val="006B3CD9"/>
    <w:rsid w:val="006B44B4"/>
    <w:rsid w:val="006B49B4"/>
    <w:rsid w:val="006B4D32"/>
    <w:rsid w:val="006B6EEE"/>
    <w:rsid w:val="006B775E"/>
    <w:rsid w:val="006B7EFF"/>
    <w:rsid w:val="006C3756"/>
    <w:rsid w:val="006C7DE8"/>
    <w:rsid w:val="006D0783"/>
    <w:rsid w:val="006D07F6"/>
    <w:rsid w:val="006D093A"/>
    <w:rsid w:val="006D3951"/>
    <w:rsid w:val="006D7848"/>
    <w:rsid w:val="006E2C32"/>
    <w:rsid w:val="006E2C34"/>
    <w:rsid w:val="006E3AF5"/>
    <w:rsid w:val="006E4D8B"/>
    <w:rsid w:val="006E6D2D"/>
    <w:rsid w:val="006E7273"/>
    <w:rsid w:val="006F2BDC"/>
    <w:rsid w:val="006F3CEC"/>
    <w:rsid w:val="006F5F8C"/>
    <w:rsid w:val="006F66E3"/>
    <w:rsid w:val="0070082E"/>
    <w:rsid w:val="00700A98"/>
    <w:rsid w:val="007019E0"/>
    <w:rsid w:val="0070311B"/>
    <w:rsid w:val="00705A4B"/>
    <w:rsid w:val="00713363"/>
    <w:rsid w:val="007148A9"/>
    <w:rsid w:val="00717AF2"/>
    <w:rsid w:val="00720B4B"/>
    <w:rsid w:val="007231F6"/>
    <w:rsid w:val="00724DC5"/>
    <w:rsid w:val="007262F8"/>
    <w:rsid w:val="0072648C"/>
    <w:rsid w:val="007301D9"/>
    <w:rsid w:val="00732D00"/>
    <w:rsid w:val="007404AC"/>
    <w:rsid w:val="00743924"/>
    <w:rsid w:val="0074393B"/>
    <w:rsid w:val="00746454"/>
    <w:rsid w:val="00752085"/>
    <w:rsid w:val="007535BF"/>
    <w:rsid w:val="007537FF"/>
    <w:rsid w:val="00754C32"/>
    <w:rsid w:val="00757609"/>
    <w:rsid w:val="00761EE7"/>
    <w:rsid w:val="0076228F"/>
    <w:rsid w:val="0076475E"/>
    <w:rsid w:val="00765327"/>
    <w:rsid w:val="00766B75"/>
    <w:rsid w:val="007727CB"/>
    <w:rsid w:val="00780F47"/>
    <w:rsid w:val="007818CF"/>
    <w:rsid w:val="00782458"/>
    <w:rsid w:val="007828DE"/>
    <w:rsid w:val="00785A76"/>
    <w:rsid w:val="00786BEF"/>
    <w:rsid w:val="00786E6E"/>
    <w:rsid w:val="00787FDD"/>
    <w:rsid w:val="00791B32"/>
    <w:rsid w:val="007930F9"/>
    <w:rsid w:val="00793FA0"/>
    <w:rsid w:val="00793FC9"/>
    <w:rsid w:val="00795969"/>
    <w:rsid w:val="007960C1"/>
    <w:rsid w:val="00796365"/>
    <w:rsid w:val="00796406"/>
    <w:rsid w:val="007A131A"/>
    <w:rsid w:val="007A2695"/>
    <w:rsid w:val="007A41FD"/>
    <w:rsid w:val="007A5361"/>
    <w:rsid w:val="007A5418"/>
    <w:rsid w:val="007B07E7"/>
    <w:rsid w:val="007B2955"/>
    <w:rsid w:val="007B2BB8"/>
    <w:rsid w:val="007C301E"/>
    <w:rsid w:val="007C37E4"/>
    <w:rsid w:val="007C459F"/>
    <w:rsid w:val="007D0912"/>
    <w:rsid w:val="007D15F3"/>
    <w:rsid w:val="007D2881"/>
    <w:rsid w:val="007D308F"/>
    <w:rsid w:val="007D4A90"/>
    <w:rsid w:val="007D6C7A"/>
    <w:rsid w:val="007D6CAF"/>
    <w:rsid w:val="007E009A"/>
    <w:rsid w:val="007E0FF1"/>
    <w:rsid w:val="007E13FA"/>
    <w:rsid w:val="007E5FBF"/>
    <w:rsid w:val="007F3989"/>
    <w:rsid w:val="007F3D8A"/>
    <w:rsid w:val="00801B11"/>
    <w:rsid w:val="00802B0E"/>
    <w:rsid w:val="008051B7"/>
    <w:rsid w:val="00807322"/>
    <w:rsid w:val="00807349"/>
    <w:rsid w:val="00811CEE"/>
    <w:rsid w:val="00813CEC"/>
    <w:rsid w:val="00817378"/>
    <w:rsid w:val="00820863"/>
    <w:rsid w:val="0082296C"/>
    <w:rsid w:val="00823305"/>
    <w:rsid w:val="00825441"/>
    <w:rsid w:val="00825DEF"/>
    <w:rsid w:val="00830D75"/>
    <w:rsid w:val="00832BAA"/>
    <w:rsid w:val="00832E9C"/>
    <w:rsid w:val="00836FB8"/>
    <w:rsid w:val="008434EE"/>
    <w:rsid w:val="0084763B"/>
    <w:rsid w:val="00851059"/>
    <w:rsid w:val="008522AE"/>
    <w:rsid w:val="0085473A"/>
    <w:rsid w:val="00855B7E"/>
    <w:rsid w:val="00855C23"/>
    <w:rsid w:val="0085709E"/>
    <w:rsid w:val="008575F6"/>
    <w:rsid w:val="008579ED"/>
    <w:rsid w:val="0086084A"/>
    <w:rsid w:val="00863C95"/>
    <w:rsid w:val="00863E19"/>
    <w:rsid w:val="00864F47"/>
    <w:rsid w:val="008661D2"/>
    <w:rsid w:val="008676A8"/>
    <w:rsid w:val="00870B7E"/>
    <w:rsid w:val="00870E2C"/>
    <w:rsid w:val="00872CE0"/>
    <w:rsid w:val="008759A9"/>
    <w:rsid w:val="00875A01"/>
    <w:rsid w:val="0087623F"/>
    <w:rsid w:val="00877A56"/>
    <w:rsid w:val="00880B21"/>
    <w:rsid w:val="008850AE"/>
    <w:rsid w:val="00890468"/>
    <w:rsid w:val="008908D7"/>
    <w:rsid w:val="0089700B"/>
    <w:rsid w:val="00897E45"/>
    <w:rsid w:val="008A57F6"/>
    <w:rsid w:val="008B00E6"/>
    <w:rsid w:val="008B2652"/>
    <w:rsid w:val="008B65BB"/>
    <w:rsid w:val="008C0EB4"/>
    <w:rsid w:val="008C149A"/>
    <w:rsid w:val="008C4683"/>
    <w:rsid w:val="008C548F"/>
    <w:rsid w:val="008C5683"/>
    <w:rsid w:val="008C6FE0"/>
    <w:rsid w:val="008D2B70"/>
    <w:rsid w:val="008E50A9"/>
    <w:rsid w:val="008E5277"/>
    <w:rsid w:val="008E67CF"/>
    <w:rsid w:val="008E6D07"/>
    <w:rsid w:val="008F3B48"/>
    <w:rsid w:val="008F51EC"/>
    <w:rsid w:val="009007CB"/>
    <w:rsid w:val="00901053"/>
    <w:rsid w:val="009012D7"/>
    <w:rsid w:val="009039CF"/>
    <w:rsid w:val="009052D0"/>
    <w:rsid w:val="00907DC7"/>
    <w:rsid w:val="0091093D"/>
    <w:rsid w:val="00910A7E"/>
    <w:rsid w:val="00910FB5"/>
    <w:rsid w:val="009114C6"/>
    <w:rsid w:val="0091424B"/>
    <w:rsid w:val="0091526D"/>
    <w:rsid w:val="00915A5A"/>
    <w:rsid w:val="009223CE"/>
    <w:rsid w:val="00925C4D"/>
    <w:rsid w:val="0092679C"/>
    <w:rsid w:val="00926BB5"/>
    <w:rsid w:val="009310AF"/>
    <w:rsid w:val="00931BF0"/>
    <w:rsid w:val="00931DDA"/>
    <w:rsid w:val="0094438A"/>
    <w:rsid w:val="00946BA2"/>
    <w:rsid w:val="00950AE4"/>
    <w:rsid w:val="0095240A"/>
    <w:rsid w:val="00954170"/>
    <w:rsid w:val="009568AD"/>
    <w:rsid w:val="00957726"/>
    <w:rsid w:val="00964A2E"/>
    <w:rsid w:val="0096695D"/>
    <w:rsid w:val="009669CD"/>
    <w:rsid w:val="00970A1D"/>
    <w:rsid w:val="00974705"/>
    <w:rsid w:val="00975D46"/>
    <w:rsid w:val="009768D5"/>
    <w:rsid w:val="00980157"/>
    <w:rsid w:val="0098243C"/>
    <w:rsid w:val="00983DDF"/>
    <w:rsid w:val="00983FF0"/>
    <w:rsid w:val="00984756"/>
    <w:rsid w:val="009866B9"/>
    <w:rsid w:val="009872F9"/>
    <w:rsid w:val="009903DA"/>
    <w:rsid w:val="00992711"/>
    <w:rsid w:val="009944A3"/>
    <w:rsid w:val="00995A40"/>
    <w:rsid w:val="009970AB"/>
    <w:rsid w:val="009A0254"/>
    <w:rsid w:val="009A1179"/>
    <w:rsid w:val="009A132C"/>
    <w:rsid w:val="009A1842"/>
    <w:rsid w:val="009A2B71"/>
    <w:rsid w:val="009A33C4"/>
    <w:rsid w:val="009A450C"/>
    <w:rsid w:val="009A6B14"/>
    <w:rsid w:val="009A7E92"/>
    <w:rsid w:val="009B2C4E"/>
    <w:rsid w:val="009B304D"/>
    <w:rsid w:val="009B43AB"/>
    <w:rsid w:val="009B64CA"/>
    <w:rsid w:val="009B6892"/>
    <w:rsid w:val="009B7700"/>
    <w:rsid w:val="009B77BF"/>
    <w:rsid w:val="009C0415"/>
    <w:rsid w:val="009C07FD"/>
    <w:rsid w:val="009C0C5B"/>
    <w:rsid w:val="009C14F0"/>
    <w:rsid w:val="009C1B24"/>
    <w:rsid w:val="009C2402"/>
    <w:rsid w:val="009C52B3"/>
    <w:rsid w:val="009C62E4"/>
    <w:rsid w:val="009D078A"/>
    <w:rsid w:val="009D161E"/>
    <w:rsid w:val="009D3431"/>
    <w:rsid w:val="009D4D62"/>
    <w:rsid w:val="009E23DD"/>
    <w:rsid w:val="009E2C2F"/>
    <w:rsid w:val="009E2F2F"/>
    <w:rsid w:val="009F03A5"/>
    <w:rsid w:val="009F107A"/>
    <w:rsid w:val="009F1433"/>
    <w:rsid w:val="009F34BD"/>
    <w:rsid w:val="009F69B7"/>
    <w:rsid w:val="009F75F8"/>
    <w:rsid w:val="00A07154"/>
    <w:rsid w:val="00A1313F"/>
    <w:rsid w:val="00A13570"/>
    <w:rsid w:val="00A179C5"/>
    <w:rsid w:val="00A20CB5"/>
    <w:rsid w:val="00A218E1"/>
    <w:rsid w:val="00A22775"/>
    <w:rsid w:val="00A22D3C"/>
    <w:rsid w:val="00A240CA"/>
    <w:rsid w:val="00A2462F"/>
    <w:rsid w:val="00A267B2"/>
    <w:rsid w:val="00A32C4A"/>
    <w:rsid w:val="00A365C8"/>
    <w:rsid w:val="00A371C4"/>
    <w:rsid w:val="00A4046F"/>
    <w:rsid w:val="00A40F12"/>
    <w:rsid w:val="00A41691"/>
    <w:rsid w:val="00A4285F"/>
    <w:rsid w:val="00A432E4"/>
    <w:rsid w:val="00A43B53"/>
    <w:rsid w:val="00A43EA1"/>
    <w:rsid w:val="00A46566"/>
    <w:rsid w:val="00A47A82"/>
    <w:rsid w:val="00A555C9"/>
    <w:rsid w:val="00A55C4F"/>
    <w:rsid w:val="00A55FDE"/>
    <w:rsid w:val="00A6169F"/>
    <w:rsid w:val="00A62C54"/>
    <w:rsid w:val="00A67683"/>
    <w:rsid w:val="00A70891"/>
    <w:rsid w:val="00A76569"/>
    <w:rsid w:val="00A76CB9"/>
    <w:rsid w:val="00A77F13"/>
    <w:rsid w:val="00A800CA"/>
    <w:rsid w:val="00A80A6C"/>
    <w:rsid w:val="00A80E6E"/>
    <w:rsid w:val="00A82AEF"/>
    <w:rsid w:val="00A8529E"/>
    <w:rsid w:val="00A85D57"/>
    <w:rsid w:val="00A91131"/>
    <w:rsid w:val="00A928FA"/>
    <w:rsid w:val="00A94843"/>
    <w:rsid w:val="00A969D0"/>
    <w:rsid w:val="00A96F30"/>
    <w:rsid w:val="00A97596"/>
    <w:rsid w:val="00AA12B6"/>
    <w:rsid w:val="00AA1557"/>
    <w:rsid w:val="00AA1770"/>
    <w:rsid w:val="00AA4174"/>
    <w:rsid w:val="00AA7044"/>
    <w:rsid w:val="00AB1FC9"/>
    <w:rsid w:val="00AB37E8"/>
    <w:rsid w:val="00AB4826"/>
    <w:rsid w:val="00AB498A"/>
    <w:rsid w:val="00AB49AA"/>
    <w:rsid w:val="00AB4A0D"/>
    <w:rsid w:val="00AB4F88"/>
    <w:rsid w:val="00AC2A44"/>
    <w:rsid w:val="00AC2D2F"/>
    <w:rsid w:val="00AC5EB3"/>
    <w:rsid w:val="00AC73E2"/>
    <w:rsid w:val="00AD01DF"/>
    <w:rsid w:val="00AD035F"/>
    <w:rsid w:val="00AD149F"/>
    <w:rsid w:val="00AD14D0"/>
    <w:rsid w:val="00AD2A50"/>
    <w:rsid w:val="00AD2F03"/>
    <w:rsid w:val="00AD3032"/>
    <w:rsid w:val="00AD46DD"/>
    <w:rsid w:val="00AD5651"/>
    <w:rsid w:val="00AD5CA7"/>
    <w:rsid w:val="00AD6CBD"/>
    <w:rsid w:val="00AE050A"/>
    <w:rsid w:val="00AE11C0"/>
    <w:rsid w:val="00AE296C"/>
    <w:rsid w:val="00AE2B2C"/>
    <w:rsid w:val="00AE30B6"/>
    <w:rsid w:val="00AE3538"/>
    <w:rsid w:val="00AE39B3"/>
    <w:rsid w:val="00AE4E4B"/>
    <w:rsid w:val="00AE4F0F"/>
    <w:rsid w:val="00AE57C2"/>
    <w:rsid w:val="00AE69C5"/>
    <w:rsid w:val="00AE7E13"/>
    <w:rsid w:val="00AF044D"/>
    <w:rsid w:val="00AF0D47"/>
    <w:rsid w:val="00AF2573"/>
    <w:rsid w:val="00AF592C"/>
    <w:rsid w:val="00AF5B54"/>
    <w:rsid w:val="00B06205"/>
    <w:rsid w:val="00B10243"/>
    <w:rsid w:val="00B1206E"/>
    <w:rsid w:val="00B136E6"/>
    <w:rsid w:val="00B173B0"/>
    <w:rsid w:val="00B20416"/>
    <w:rsid w:val="00B218C3"/>
    <w:rsid w:val="00B219AD"/>
    <w:rsid w:val="00B2200F"/>
    <w:rsid w:val="00B30B1A"/>
    <w:rsid w:val="00B32056"/>
    <w:rsid w:val="00B32969"/>
    <w:rsid w:val="00B34FF1"/>
    <w:rsid w:val="00B35BCC"/>
    <w:rsid w:val="00B3702A"/>
    <w:rsid w:val="00B3793C"/>
    <w:rsid w:val="00B45E44"/>
    <w:rsid w:val="00B46C06"/>
    <w:rsid w:val="00B46DBF"/>
    <w:rsid w:val="00B4708E"/>
    <w:rsid w:val="00B518A3"/>
    <w:rsid w:val="00B545B9"/>
    <w:rsid w:val="00B56D1D"/>
    <w:rsid w:val="00B5726C"/>
    <w:rsid w:val="00B57622"/>
    <w:rsid w:val="00B607F1"/>
    <w:rsid w:val="00B61412"/>
    <w:rsid w:val="00B62325"/>
    <w:rsid w:val="00B6291D"/>
    <w:rsid w:val="00B62960"/>
    <w:rsid w:val="00B6499E"/>
    <w:rsid w:val="00B64E5F"/>
    <w:rsid w:val="00B64FD2"/>
    <w:rsid w:val="00B679ED"/>
    <w:rsid w:val="00B70D8F"/>
    <w:rsid w:val="00B712BF"/>
    <w:rsid w:val="00B75EA0"/>
    <w:rsid w:val="00B76358"/>
    <w:rsid w:val="00B80E3F"/>
    <w:rsid w:val="00B813FC"/>
    <w:rsid w:val="00B83C9C"/>
    <w:rsid w:val="00B8520C"/>
    <w:rsid w:val="00B858A0"/>
    <w:rsid w:val="00B85A69"/>
    <w:rsid w:val="00B90203"/>
    <w:rsid w:val="00B915D1"/>
    <w:rsid w:val="00B92605"/>
    <w:rsid w:val="00B9345F"/>
    <w:rsid w:val="00B97348"/>
    <w:rsid w:val="00BA0C59"/>
    <w:rsid w:val="00BA307A"/>
    <w:rsid w:val="00BA42A8"/>
    <w:rsid w:val="00BA64A3"/>
    <w:rsid w:val="00BB04E2"/>
    <w:rsid w:val="00BC1909"/>
    <w:rsid w:val="00BC3A6E"/>
    <w:rsid w:val="00BC3D30"/>
    <w:rsid w:val="00BC5053"/>
    <w:rsid w:val="00BC5A8B"/>
    <w:rsid w:val="00BC6D56"/>
    <w:rsid w:val="00BD139E"/>
    <w:rsid w:val="00BD3046"/>
    <w:rsid w:val="00BD3A41"/>
    <w:rsid w:val="00BD4CBF"/>
    <w:rsid w:val="00BD7DFB"/>
    <w:rsid w:val="00BE2F50"/>
    <w:rsid w:val="00BE34BF"/>
    <w:rsid w:val="00BE5715"/>
    <w:rsid w:val="00BE6CBF"/>
    <w:rsid w:val="00BF094E"/>
    <w:rsid w:val="00BF1382"/>
    <w:rsid w:val="00BF14F5"/>
    <w:rsid w:val="00BF189E"/>
    <w:rsid w:val="00BF2E01"/>
    <w:rsid w:val="00BF5896"/>
    <w:rsid w:val="00C020B7"/>
    <w:rsid w:val="00C02420"/>
    <w:rsid w:val="00C03AA6"/>
    <w:rsid w:val="00C0606D"/>
    <w:rsid w:val="00C06186"/>
    <w:rsid w:val="00C06C88"/>
    <w:rsid w:val="00C070F6"/>
    <w:rsid w:val="00C07CB2"/>
    <w:rsid w:val="00C12BD9"/>
    <w:rsid w:val="00C13E73"/>
    <w:rsid w:val="00C13FF2"/>
    <w:rsid w:val="00C15C8D"/>
    <w:rsid w:val="00C1700F"/>
    <w:rsid w:val="00C17549"/>
    <w:rsid w:val="00C202AB"/>
    <w:rsid w:val="00C220D9"/>
    <w:rsid w:val="00C221D4"/>
    <w:rsid w:val="00C2370E"/>
    <w:rsid w:val="00C24D33"/>
    <w:rsid w:val="00C26545"/>
    <w:rsid w:val="00C37C66"/>
    <w:rsid w:val="00C40569"/>
    <w:rsid w:val="00C41E91"/>
    <w:rsid w:val="00C428C5"/>
    <w:rsid w:val="00C43B4C"/>
    <w:rsid w:val="00C50E90"/>
    <w:rsid w:val="00C549E4"/>
    <w:rsid w:val="00C55258"/>
    <w:rsid w:val="00C56514"/>
    <w:rsid w:val="00C57B5D"/>
    <w:rsid w:val="00C57F0D"/>
    <w:rsid w:val="00C62F27"/>
    <w:rsid w:val="00C632DA"/>
    <w:rsid w:val="00C639A7"/>
    <w:rsid w:val="00C64534"/>
    <w:rsid w:val="00C668F5"/>
    <w:rsid w:val="00C6729D"/>
    <w:rsid w:val="00C6736B"/>
    <w:rsid w:val="00C67906"/>
    <w:rsid w:val="00C70C4D"/>
    <w:rsid w:val="00C71134"/>
    <w:rsid w:val="00C719EC"/>
    <w:rsid w:val="00C725DD"/>
    <w:rsid w:val="00C7298C"/>
    <w:rsid w:val="00C73FA1"/>
    <w:rsid w:val="00C740B6"/>
    <w:rsid w:val="00C74876"/>
    <w:rsid w:val="00C759AF"/>
    <w:rsid w:val="00C80EEE"/>
    <w:rsid w:val="00C851C6"/>
    <w:rsid w:val="00C8637D"/>
    <w:rsid w:val="00C90B7C"/>
    <w:rsid w:val="00C9174A"/>
    <w:rsid w:val="00C91964"/>
    <w:rsid w:val="00C93562"/>
    <w:rsid w:val="00C93EA1"/>
    <w:rsid w:val="00C95855"/>
    <w:rsid w:val="00C95A13"/>
    <w:rsid w:val="00C97696"/>
    <w:rsid w:val="00C978FF"/>
    <w:rsid w:val="00CA2076"/>
    <w:rsid w:val="00CA2E81"/>
    <w:rsid w:val="00CA4104"/>
    <w:rsid w:val="00CA4A3A"/>
    <w:rsid w:val="00CA7CF5"/>
    <w:rsid w:val="00CB0BA9"/>
    <w:rsid w:val="00CB259F"/>
    <w:rsid w:val="00CB4A6A"/>
    <w:rsid w:val="00CB52CC"/>
    <w:rsid w:val="00CB5B18"/>
    <w:rsid w:val="00CB6B8B"/>
    <w:rsid w:val="00CB7054"/>
    <w:rsid w:val="00CC1ACE"/>
    <w:rsid w:val="00CC381D"/>
    <w:rsid w:val="00CC5BE2"/>
    <w:rsid w:val="00CD11C5"/>
    <w:rsid w:val="00CD33F1"/>
    <w:rsid w:val="00CD468D"/>
    <w:rsid w:val="00CE1F8B"/>
    <w:rsid w:val="00CE1FF9"/>
    <w:rsid w:val="00CE3AAD"/>
    <w:rsid w:val="00CE564F"/>
    <w:rsid w:val="00CE60E3"/>
    <w:rsid w:val="00CE6F0E"/>
    <w:rsid w:val="00CF038B"/>
    <w:rsid w:val="00CF1E95"/>
    <w:rsid w:val="00CF3EA0"/>
    <w:rsid w:val="00CF67D9"/>
    <w:rsid w:val="00D0158C"/>
    <w:rsid w:val="00D03363"/>
    <w:rsid w:val="00D0445F"/>
    <w:rsid w:val="00D064E0"/>
    <w:rsid w:val="00D06CB4"/>
    <w:rsid w:val="00D06F7D"/>
    <w:rsid w:val="00D07257"/>
    <w:rsid w:val="00D11478"/>
    <w:rsid w:val="00D12425"/>
    <w:rsid w:val="00D139E1"/>
    <w:rsid w:val="00D15CED"/>
    <w:rsid w:val="00D16609"/>
    <w:rsid w:val="00D16D87"/>
    <w:rsid w:val="00D17015"/>
    <w:rsid w:val="00D224D7"/>
    <w:rsid w:val="00D265BE"/>
    <w:rsid w:val="00D26837"/>
    <w:rsid w:val="00D269FD"/>
    <w:rsid w:val="00D31BDC"/>
    <w:rsid w:val="00D31C8C"/>
    <w:rsid w:val="00D34B32"/>
    <w:rsid w:val="00D34E8E"/>
    <w:rsid w:val="00D34FCD"/>
    <w:rsid w:val="00D355C5"/>
    <w:rsid w:val="00D35A08"/>
    <w:rsid w:val="00D364E4"/>
    <w:rsid w:val="00D4065E"/>
    <w:rsid w:val="00D44020"/>
    <w:rsid w:val="00D46F9D"/>
    <w:rsid w:val="00D51701"/>
    <w:rsid w:val="00D56FBB"/>
    <w:rsid w:val="00D60AA3"/>
    <w:rsid w:val="00D653AC"/>
    <w:rsid w:val="00D6611B"/>
    <w:rsid w:val="00D66650"/>
    <w:rsid w:val="00D66A6E"/>
    <w:rsid w:val="00D675C2"/>
    <w:rsid w:val="00D70606"/>
    <w:rsid w:val="00D70DB9"/>
    <w:rsid w:val="00D71C12"/>
    <w:rsid w:val="00D71D18"/>
    <w:rsid w:val="00D71FEB"/>
    <w:rsid w:val="00D73EB6"/>
    <w:rsid w:val="00D75155"/>
    <w:rsid w:val="00D76105"/>
    <w:rsid w:val="00D80AE9"/>
    <w:rsid w:val="00D8321A"/>
    <w:rsid w:val="00D8463C"/>
    <w:rsid w:val="00D867A1"/>
    <w:rsid w:val="00D90F9A"/>
    <w:rsid w:val="00D915FE"/>
    <w:rsid w:val="00D91B80"/>
    <w:rsid w:val="00D93993"/>
    <w:rsid w:val="00D94A28"/>
    <w:rsid w:val="00D96EC0"/>
    <w:rsid w:val="00D97CFD"/>
    <w:rsid w:val="00D97D60"/>
    <w:rsid w:val="00DA02E9"/>
    <w:rsid w:val="00DA0671"/>
    <w:rsid w:val="00DA1399"/>
    <w:rsid w:val="00DA4206"/>
    <w:rsid w:val="00DA4322"/>
    <w:rsid w:val="00DB0449"/>
    <w:rsid w:val="00DB2DA0"/>
    <w:rsid w:val="00DB38A3"/>
    <w:rsid w:val="00DB5097"/>
    <w:rsid w:val="00DC6696"/>
    <w:rsid w:val="00DC7736"/>
    <w:rsid w:val="00DD27AD"/>
    <w:rsid w:val="00DD4CF4"/>
    <w:rsid w:val="00DE5EB7"/>
    <w:rsid w:val="00DF1DE9"/>
    <w:rsid w:val="00DF21CC"/>
    <w:rsid w:val="00DF6D91"/>
    <w:rsid w:val="00DF6F6F"/>
    <w:rsid w:val="00E002A7"/>
    <w:rsid w:val="00E03525"/>
    <w:rsid w:val="00E03592"/>
    <w:rsid w:val="00E04A19"/>
    <w:rsid w:val="00E06D65"/>
    <w:rsid w:val="00E11399"/>
    <w:rsid w:val="00E12663"/>
    <w:rsid w:val="00E14AEB"/>
    <w:rsid w:val="00E162DE"/>
    <w:rsid w:val="00E21A59"/>
    <w:rsid w:val="00E24CC8"/>
    <w:rsid w:val="00E250B7"/>
    <w:rsid w:val="00E26DC8"/>
    <w:rsid w:val="00E322DB"/>
    <w:rsid w:val="00E32CD2"/>
    <w:rsid w:val="00E332EC"/>
    <w:rsid w:val="00E35D47"/>
    <w:rsid w:val="00E360DC"/>
    <w:rsid w:val="00E41B6B"/>
    <w:rsid w:val="00E41F90"/>
    <w:rsid w:val="00E46650"/>
    <w:rsid w:val="00E506CD"/>
    <w:rsid w:val="00E5111D"/>
    <w:rsid w:val="00E51BA4"/>
    <w:rsid w:val="00E52199"/>
    <w:rsid w:val="00E54E5D"/>
    <w:rsid w:val="00E570AF"/>
    <w:rsid w:val="00E61CED"/>
    <w:rsid w:val="00E63661"/>
    <w:rsid w:val="00E64846"/>
    <w:rsid w:val="00E679FF"/>
    <w:rsid w:val="00E712B4"/>
    <w:rsid w:val="00E7474F"/>
    <w:rsid w:val="00E747AF"/>
    <w:rsid w:val="00E74995"/>
    <w:rsid w:val="00E9090E"/>
    <w:rsid w:val="00E90D29"/>
    <w:rsid w:val="00E92820"/>
    <w:rsid w:val="00E93900"/>
    <w:rsid w:val="00E9696C"/>
    <w:rsid w:val="00EA1DB0"/>
    <w:rsid w:val="00EA2AD0"/>
    <w:rsid w:val="00EA2E3A"/>
    <w:rsid w:val="00EA3986"/>
    <w:rsid w:val="00EA7FDB"/>
    <w:rsid w:val="00EB1FA8"/>
    <w:rsid w:val="00EB31CA"/>
    <w:rsid w:val="00EB5A2D"/>
    <w:rsid w:val="00EB5E5B"/>
    <w:rsid w:val="00EC0814"/>
    <w:rsid w:val="00EC6039"/>
    <w:rsid w:val="00EC68CD"/>
    <w:rsid w:val="00ED11C9"/>
    <w:rsid w:val="00ED1E4E"/>
    <w:rsid w:val="00ED20F1"/>
    <w:rsid w:val="00ED2307"/>
    <w:rsid w:val="00ED28A9"/>
    <w:rsid w:val="00ED2FDC"/>
    <w:rsid w:val="00ED3659"/>
    <w:rsid w:val="00ED4467"/>
    <w:rsid w:val="00ED5B2D"/>
    <w:rsid w:val="00ED6921"/>
    <w:rsid w:val="00ED7677"/>
    <w:rsid w:val="00EE0BF3"/>
    <w:rsid w:val="00EE3AB3"/>
    <w:rsid w:val="00EE3CE2"/>
    <w:rsid w:val="00EE4B8C"/>
    <w:rsid w:val="00EE6E9D"/>
    <w:rsid w:val="00EE78C8"/>
    <w:rsid w:val="00EF37AF"/>
    <w:rsid w:val="00EF39AD"/>
    <w:rsid w:val="00EF3B82"/>
    <w:rsid w:val="00EF4235"/>
    <w:rsid w:val="00EF4739"/>
    <w:rsid w:val="00EF60D1"/>
    <w:rsid w:val="00EF7ACD"/>
    <w:rsid w:val="00F013EA"/>
    <w:rsid w:val="00F019AC"/>
    <w:rsid w:val="00F04A2B"/>
    <w:rsid w:val="00F06E97"/>
    <w:rsid w:val="00F079A3"/>
    <w:rsid w:val="00F10163"/>
    <w:rsid w:val="00F10398"/>
    <w:rsid w:val="00F10DBF"/>
    <w:rsid w:val="00F21C5D"/>
    <w:rsid w:val="00F22913"/>
    <w:rsid w:val="00F24FFF"/>
    <w:rsid w:val="00F27C99"/>
    <w:rsid w:val="00F36A48"/>
    <w:rsid w:val="00F40250"/>
    <w:rsid w:val="00F410CD"/>
    <w:rsid w:val="00F41A7B"/>
    <w:rsid w:val="00F41F46"/>
    <w:rsid w:val="00F42241"/>
    <w:rsid w:val="00F429B1"/>
    <w:rsid w:val="00F42DAE"/>
    <w:rsid w:val="00F43D4C"/>
    <w:rsid w:val="00F467F0"/>
    <w:rsid w:val="00F50F0E"/>
    <w:rsid w:val="00F5171C"/>
    <w:rsid w:val="00F51924"/>
    <w:rsid w:val="00F51ED2"/>
    <w:rsid w:val="00F5268A"/>
    <w:rsid w:val="00F52B20"/>
    <w:rsid w:val="00F54CF7"/>
    <w:rsid w:val="00F568D6"/>
    <w:rsid w:val="00F571A1"/>
    <w:rsid w:val="00F571AA"/>
    <w:rsid w:val="00F57403"/>
    <w:rsid w:val="00F7112D"/>
    <w:rsid w:val="00F7114B"/>
    <w:rsid w:val="00F7325B"/>
    <w:rsid w:val="00F769DF"/>
    <w:rsid w:val="00F76A0C"/>
    <w:rsid w:val="00F77449"/>
    <w:rsid w:val="00F83082"/>
    <w:rsid w:val="00F83F29"/>
    <w:rsid w:val="00F85E5B"/>
    <w:rsid w:val="00F86C3B"/>
    <w:rsid w:val="00F87ACF"/>
    <w:rsid w:val="00F93031"/>
    <w:rsid w:val="00F9405C"/>
    <w:rsid w:val="00F9675D"/>
    <w:rsid w:val="00FA0687"/>
    <w:rsid w:val="00FA0EC8"/>
    <w:rsid w:val="00FA3828"/>
    <w:rsid w:val="00FA3A85"/>
    <w:rsid w:val="00FA4DAE"/>
    <w:rsid w:val="00FA71C2"/>
    <w:rsid w:val="00FB1C43"/>
    <w:rsid w:val="00FB3D84"/>
    <w:rsid w:val="00FB51A3"/>
    <w:rsid w:val="00FB6E56"/>
    <w:rsid w:val="00FC02BF"/>
    <w:rsid w:val="00FC1B5B"/>
    <w:rsid w:val="00FC38AF"/>
    <w:rsid w:val="00FC5170"/>
    <w:rsid w:val="00FC7AB7"/>
    <w:rsid w:val="00FC7BA3"/>
    <w:rsid w:val="00FC7D07"/>
    <w:rsid w:val="00FD2FAE"/>
    <w:rsid w:val="00FD447E"/>
    <w:rsid w:val="00FD4E29"/>
    <w:rsid w:val="00FD559A"/>
    <w:rsid w:val="00FD6768"/>
    <w:rsid w:val="00FD6963"/>
    <w:rsid w:val="00FE15F6"/>
    <w:rsid w:val="00FE1D8A"/>
    <w:rsid w:val="00FE217A"/>
    <w:rsid w:val="00FE27AE"/>
    <w:rsid w:val="00FE4BE9"/>
    <w:rsid w:val="00FE7F98"/>
    <w:rsid w:val="00FF09FD"/>
    <w:rsid w:val="00FF1128"/>
    <w:rsid w:val="00FF1225"/>
    <w:rsid w:val="00FF1B36"/>
    <w:rsid w:val="00FF25AD"/>
    <w:rsid w:val="00FF5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78C2D75"/>
  <w15:docId w15:val="{7618B594-FC2B-4C2F-BABE-968EE249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0C8"/>
    <w:rPr>
      <w:sz w:val="24"/>
      <w:szCs w:val="24"/>
    </w:rPr>
  </w:style>
  <w:style w:type="paragraph" w:styleId="Heading1">
    <w:name w:val="heading 1"/>
    <w:basedOn w:val="Normal"/>
    <w:next w:val="Normal"/>
    <w:qFormat/>
    <w:rsid w:val="007420C8"/>
    <w:pPr>
      <w:keepNext/>
      <w:spacing w:before="240" w:after="60"/>
      <w:outlineLvl w:val="0"/>
    </w:pPr>
    <w:rPr>
      <w:rFonts w:ascii="Arial" w:hAnsi="Arial"/>
      <w:b/>
      <w:kern w:val="32"/>
      <w:sz w:val="32"/>
      <w:szCs w:val="32"/>
    </w:rPr>
  </w:style>
  <w:style w:type="paragraph" w:styleId="Heading2">
    <w:name w:val="heading 2"/>
    <w:basedOn w:val="Normal"/>
    <w:next w:val="Normal"/>
    <w:qFormat/>
    <w:rsid w:val="007420C8"/>
    <w:pPr>
      <w:keepNext/>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C1CDF"/>
    <w:rPr>
      <w:rFonts w:ascii="Lucida Grande" w:hAnsi="Lucida Grande"/>
      <w:sz w:val="18"/>
      <w:szCs w:val="18"/>
    </w:rPr>
  </w:style>
  <w:style w:type="paragraph" w:styleId="NoSpacing">
    <w:name w:val="No Spacing"/>
    <w:qFormat/>
    <w:rsid w:val="007420C8"/>
    <w:rPr>
      <w:rFonts w:ascii="Calibri" w:hAnsi="Calibri" w:cs="Arial"/>
      <w:sz w:val="22"/>
      <w:szCs w:val="22"/>
    </w:rPr>
  </w:style>
  <w:style w:type="paragraph" w:styleId="ListParagraph">
    <w:name w:val="List Paragraph"/>
    <w:basedOn w:val="Normal"/>
    <w:qFormat/>
    <w:rsid w:val="007420C8"/>
    <w:pPr>
      <w:ind w:left="720"/>
    </w:pPr>
  </w:style>
  <w:style w:type="paragraph" w:styleId="CommentText">
    <w:name w:val="annotation text"/>
    <w:basedOn w:val="Normal"/>
    <w:semiHidden/>
    <w:rsid w:val="007420C8"/>
  </w:style>
  <w:style w:type="character" w:styleId="LineNumber">
    <w:name w:val="line number"/>
    <w:basedOn w:val="DefaultParagraphFont"/>
    <w:rsid w:val="007420C8"/>
  </w:style>
  <w:style w:type="character" w:styleId="CommentReference">
    <w:name w:val="annotation reference"/>
    <w:basedOn w:val="DefaultParagraphFont"/>
    <w:semiHidden/>
    <w:rsid w:val="00553FB5"/>
    <w:rPr>
      <w:sz w:val="18"/>
    </w:rPr>
  </w:style>
  <w:style w:type="paragraph" w:styleId="CommentSubject">
    <w:name w:val="annotation subject"/>
    <w:basedOn w:val="CommentText"/>
    <w:next w:val="CommentText"/>
    <w:semiHidden/>
    <w:rsid w:val="007420C8"/>
  </w:style>
  <w:style w:type="paragraph" w:styleId="Revision">
    <w:name w:val="Revision"/>
    <w:hidden/>
    <w:uiPriority w:val="99"/>
    <w:semiHidden/>
    <w:rsid w:val="00E4672C"/>
    <w:rPr>
      <w:sz w:val="24"/>
      <w:szCs w:val="24"/>
    </w:rPr>
  </w:style>
  <w:style w:type="paragraph" w:styleId="Footer">
    <w:name w:val="footer"/>
    <w:basedOn w:val="Normal"/>
    <w:link w:val="FooterChar"/>
    <w:uiPriority w:val="99"/>
    <w:unhideWhenUsed/>
    <w:rsid w:val="003C10AE"/>
    <w:pPr>
      <w:tabs>
        <w:tab w:val="center" w:pos="4680"/>
        <w:tab w:val="right" w:pos="9360"/>
      </w:tabs>
    </w:pPr>
  </w:style>
  <w:style w:type="character" w:customStyle="1" w:styleId="FooterChar">
    <w:name w:val="Footer Char"/>
    <w:basedOn w:val="DefaultParagraphFont"/>
    <w:link w:val="Footer"/>
    <w:uiPriority w:val="99"/>
    <w:rsid w:val="003C10AE"/>
    <w:rPr>
      <w:sz w:val="24"/>
      <w:szCs w:val="24"/>
    </w:rPr>
  </w:style>
  <w:style w:type="character" w:styleId="Hyperlink">
    <w:name w:val="Hyperlink"/>
    <w:basedOn w:val="DefaultParagraphFont"/>
    <w:uiPriority w:val="99"/>
    <w:unhideWhenUsed/>
    <w:rsid w:val="00AD01DF"/>
    <w:rPr>
      <w:color w:val="0000FF" w:themeColor="hyperlink"/>
      <w:u w:val="single"/>
    </w:rPr>
  </w:style>
  <w:style w:type="paragraph" w:styleId="BodyText">
    <w:name w:val="Body Text"/>
    <w:basedOn w:val="Normal"/>
    <w:link w:val="BodyTextChar"/>
    <w:rsid w:val="00872CE0"/>
    <w:pPr>
      <w:spacing w:after="120"/>
    </w:pPr>
  </w:style>
  <w:style w:type="character" w:customStyle="1" w:styleId="BodyTextChar">
    <w:name w:val="Body Text Char"/>
    <w:basedOn w:val="DefaultParagraphFont"/>
    <w:link w:val="BodyText"/>
    <w:rsid w:val="00872CE0"/>
    <w:rPr>
      <w:sz w:val="24"/>
      <w:szCs w:val="24"/>
    </w:rPr>
  </w:style>
  <w:style w:type="paragraph" w:customStyle="1" w:styleId="EndNoteBibliographyTitle">
    <w:name w:val="EndNote Bibliography Title"/>
    <w:basedOn w:val="Normal"/>
    <w:link w:val="EndNoteBibliographyTitleChar"/>
    <w:rsid w:val="004F4C5E"/>
    <w:pPr>
      <w:jc w:val="center"/>
    </w:pPr>
    <w:rPr>
      <w:noProof/>
    </w:rPr>
  </w:style>
  <w:style w:type="character" w:customStyle="1" w:styleId="EndNoteBibliographyTitleChar">
    <w:name w:val="EndNote Bibliography Title Char"/>
    <w:basedOn w:val="DefaultParagraphFont"/>
    <w:link w:val="EndNoteBibliographyTitle"/>
    <w:rsid w:val="004F4C5E"/>
    <w:rPr>
      <w:noProof/>
      <w:sz w:val="24"/>
      <w:szCs w:val="24"/>
    </w:rPr>
  </w:style>
  <w:style w:type="paragraph" w:customStyle="1" w:styleId="EndNoteBibliography">
    <w:name w:val="EndNote Bibliography"/>
    <w:basedOn w:val="Normal"/>
    <w:link w:val="EndNoteBibliographyChar"/>
    <w:rsid w:val="004F4C5E"/>
    <w:pPr>
      <w:spacing w:line="480" w:lineRule="auto"/>
    </w:pPr>
    <w:rPr>
      <w:noProof/>
    </w:rPr>
  </w:style>
  <w:style w:type="character" w:customStyle="1" w:styleId="EndNoteBibliographyChar">
    <w:name w:val="EndNote Bibliography Char"/>
    <w:basedOn w:val="DefaultParagraphFont"/>
    <w:link w:val="EndNoteBibliography"/>
    <w:rsid w:val="004F4C5E"/>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17ED6-B945-6447-9DD7-958F2CDA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13760</TotalTime>
  <Pages>32</Pages>
  <Words>14988</Words>
  <Characters>85433</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Climate Change on Mountains: Precipitation Effects Skyrocket Vertebrate Extinction Risk</vt:lpstr>
    </vt:vector>
  </TitlesOfParts>
  <Company/>
  <LinksUpToDate>false</LinksUpToDate>
  <CharactersWithSpaces>100221</CharactersWithSpaces>
  <SharedDoc>false</SharedDoc>
  <HLinks>
    <vt:vector size="6" baseType="variant">
      <vt:variant>
        <vt:i4>4194350</vt:i4>
      </vt:variant>
      <vt:variant>
        <vt:i4>0</vt:i4>
      </vt:variant>
      <vt:variant>
        <vt:i4>0</vt:i4>
      </vt:variant>
      <vt:variant>
        <vt:i4>5</vt:i4>
      </vt:variant>
      <vt:variant>
        <vt:lpwstr>mailto:christy.mccain@colorado.edu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on Mountains: Precipitation Effects Skyrocket Vertebrate Extinction Risk</dc:title>
  <dc:creator>Robert K Colwell</dc:creator>
  <cp:lastModifiedBy>Szewczyk, Timothy</cp:lastModifiedBy>
  <cp:revision>165</cp:revision>
  <cp:lastPrinted>2013-06-18T18:50:00Z</cp:lastPrinted>
  <dcterms:created xsi:type="dcterms:W3CDTF">2019-07-04T21:56:00Z</dcterms:created>
  <dcterms:modified xsi:type="dcterms:W3CDTF">2019-09-18T14:55:00Z</dcterms:modified>
</cp:coreProperties>
</file>